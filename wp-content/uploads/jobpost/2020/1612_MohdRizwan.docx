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3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0" w:author="GroupM" w:date="2020-01-21T21:22:00Z">
          <w:tblPr>
            <w:tblW w:w="10566" w:type="dxa"/>
            <w:tblInd w:w="-54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706"/>
        <w:gridCol w:w="2565"/>
        <w:gridCol w:w="5472"/>
        <w:tblGridChange w:id="1">
          <w:tblGrid>
            <w:gridCol w:w="2662"/>
            <w:gridCol w:w="2523"/>
            <w:gridCol w:w="5381"/>
          </w:tblGrid>
        </w:tblGridChange>
      </w:tblGrid>
      <w:tr w:rsidR="00AA4217" w:rsidTr="006B1344">
        <w:trPr>
          <w:trHeight w:val="1839"/>
          <w:trPrChange w:id="2" w:author="GroupM" w:date="2020-01-21T21:22:00Z">
            <w:trPr>
              <w:trHeight w:val="2675"/>
            </w:trPr>
          </w:trPrChange>
        </w:trPr>
        <w:tc>
          <w:tcPr>
            <w:tcW w:w="2706" w:type="dxa"/>
            <w:shd w:val="clear" w:color="auto" w:fill="auto"/>
            <w:tcPrChange w:id="3" w:author="GroupM" w:date="2020-01-21T21:22:00Z">
              <w:tcPr>
                <w:tcW w:w="2662" w:type="dxa"/>
                <w:shd w:val="clear" w:color="auto" w:fill="auto"/>
              </w:tcPr>
            </w:tcPrChange>
          </w:tcPr>
          <w:p w:rsidR="002B464F" w:rsidRPr="00F41049" w:rsidRDefault="002B464F" w:rsidP="002B464F">
            <w:pPr>
              <w:rPr>
                <w:ins w:id="4" w:author="GroupM" w:date="2020-01-21T21:21:00Z"/>
                <w:rFonts w:ascii="Georgia" w:hAnsi="Georgia"/>
                <w:color w:val="0000FF"/>
                <w:u w:val="single"/>
              </w:rPr>
            </w:pPr>
            <w:ins w:id="5" w:author="GroupM" w:date="2020-01-21T21:21:00Z">
              <w:r w:rsidRPr="002174C4">
                <w:rPr>
                  <w:rFonts w:ascii="Georgia" w:hAnsi="Georgia"/>
                  <w:b/>
                  <w:color w:val="002060"/>
                </w:rPr>
                <w:t>LinkedIn ID:-</w:t>
              </w:r>
              <w:r>
                <w:rPr>
                  <w:rFonts w:ascii="Georgia" w:hAnsi="Georgia"/>
                </w:rPr>
                <w:t xml:space="preserve"> </w:t>
              </w:r>
              <w:r>
                <w:fldChar w:fldCharType="begin"/>
              </w:r>
              <w:r>
                <w:instrText xml:space="preserve"> HYPERLINK "https://www.linkedin.com/in/mohd-rizwan-215b163a" </w:instrText>
              </w:r>
              <w:r>
                <w:fldChar w:fldCharType="separate"/>
              </w:r>
              <w:r w:rsidRPr="00CD681A">
                <w:rPr>
                  <w:rStyle w:val="Hyperlink"/>
                  <w:rFonts w:ascii="Georgia" w:hAnsi="Georgia"/>
                </w:rPr>
                <w:t>https://www.linkedin.com/in/mohd-rizwan-215b163a</w:t>
              </w:r>
              <w:r>
                <w:rPr>
                  <w:rStyle w:val="Hyperlink"/>
                  <w:rFonts w:ascii="Georgia" w:hAnsi="Georgia"/>
                </w:rPr>
                <w:fldChar w:fldCharType="end"/>
              </w:r>
            </w:ins>
          </w:p>
          <w:p w:rsidR="002B464F" w:rsidRPr="00F41049" w:rsidRDefault="002B464F" w:rsidP="002B464F">
            <w:pPr>
              <w:rPr>
                <w:ins w:id="6" w:author="GroupM" w:date="2020-01-21T21:21:00Z"/>
                <w:rFonts w:ascii="Georgia" w:hAnsi="Georgia"/>
                <w:b/>
                <w:color w:val="1F3864" w:themeColor="accent1" w:themeShade="80"/>
              </w:rPr>
            </w:pPr>
            <w:ins w:id="7" w:author="GroupM" w:date="2020-01-21T21:21:00Z">
              <w:r w:rsidRPr="00F41049">
                <w:rPr>
                  <w:rFonts w:ascii="Georgia" w:hAnsi="Georgia"/>
                  <w:b/>
                  <w:color w:val="1F3864" w:themeColor="accent1" w:themeShade="80"/>
                </w:rPr>
                <w:t>Skype ID</w:t>
              </w:r>
              <w:r>
                <w:rPr>
                  <w:rFonts w:ascii="Georgia" w:hAnsi="Georgia"/>
                  <w:b/>
                  <w:color w:val="1F3864" w:themeColor="accent1" w:themeShade="80"/>
                </w:rPr>
                <w:t>:-</w:t>
              </w:r>
              <w:r w:rsidRPr="00F41049">
                <w:rPr>
                  <w:rFonts w:ascii="Georgia" w:hAnsi="Georgia"/>
                  <w:color w:val="2E74B5" w:themeColor="accent5" w:themeShade="BF"/>
                  <w:u w:val="single"/>
                </w:rPr>
                <w:t>rizwan.mohd11</w:t>
              </w:r>
            </w:ins>
          </w:p>
          <w:p w:rsidR="0013458B" w:rsidRDefault="002B464F" w:rsidP="002B464F">
            <w:ins w:id="8" w:author="GroupM" w:date="2020-01-21T21:21:00Z">
              <w:r w:rsidRPr="001D3216">
                <w:rPr>
                  <w:rStyle w:val="Hyperlink"/>
                  <w:rFonts w:ascii="Georgia" w:hAnsi="Georgia"/>
                  <w:b/>
                  <w:color w:val="000000" w:themeColor="text1"/>
                  <w:u w:val="none"/>
                </w:rPr>
                <w:t>Add</w:t>
              </w:r>
              <w:r>
                <w:rPr>
                  <w:rStyle w:val="Hyperlink"/>
                  <w:rFonts w:ascii="Georgia" w:hAnsi="Georgia"/>
                  <w:b/>
                  <w:color w:val="000000" w:themeColor="text1"/>
                  <w:u w:val="none"/>
                </w:rPr>
                <w:t xml:space="preserve">ress:- </w:t>
              </w:r>
              <w:r w:rsidRPr="001D3216">
                <w:rPr>
                  <w:rStyle w:val="Hyperlink"/>
                  <w:rFonts w:ascii="Georgia" w:hAnsi="Georgia"/>
                  <w:color w:val="000000" w:themeColor="text1"/>
                  <w:u w:val="none"/>
                </w:rPr>
                <w:t>New Delhi India</w:t>
              </w:r>
              <w:r w:rsidRPr="0013458B" w:rsidDel="002B464F">
                <w:rPr>
                  <w:b/>
                  <w:noProof/>
                  <w:color w:val="000000"/>
                </w:rPr>
                <w:t xml:space="preserve"> </w:t>
              </w:r>
            </w:ins>
            <w:del w:id="9" w:author="GroupM" w:date="2020-01-21T21:21:00Z">
              <w:r w:rsidR="008E3E82" w:rsidRPr="0013458B" w:rsidDel="002B464F">
                <w:rPr>
                  <w:b/>
                  <w:noProof/>
                  <w:color w:val="000000"/>
                  <w:rPrChange w:id="10" w:author="Unknown">
                    <w:rPr>
                      <w:noProof/>
                    </w:rPr>
                  </w:rPrChange>
                </w:rPr>
                <w:drawing>
                  <wp:inline distT="0" distB="0" distL="0" distR="0">
                    <wp:extent cx="1638300" cy="2114550"/>
                    <wp:effectExtent l="0" t="0" r="0" b="0"/>
                    <wp:docPr id="1" name="Pictur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38300" cy="21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2565" w:type="dxa"/>
            <w:shd w:val="clear" w:color="auto" w:fill="auto"/>
            <w:tcPrChange w:id="11" w:author="GroupM" w:date="2020-01-21T21:22:00Z">
              <w:tcPr>
                <w:tcW w:w="2523" w:type="dxa"/>
                <w:shd w:val="clear" w:color="auto" w:fill="auto"/>
              </w:tcPr>
            </w:tcPrChange>
          </w:tcPr>
          <w:p w:rsidR="0013458B" w:rsidRPr="0013458B" w:rsidRDefault="0013458B" w:rsidP="00D14D95">
            <w:pPr>
              <w:rPr>
                <w:sz w:val="28"/>
                <w:szCs w:val="28"/>
              </w:rPr>
            </w:pPr>
          </w:p>
          <w:p w:rsidR="00BF6A23" w:rsidRDefault="00B24A99" w:rsidP="00D14D95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Network Engineer</w:t>
            </w:r>
          </w:p>
          <w:p w:rsidR="007450AE" w:rsidRPr="00E97A69" w:rsidRDefault="00BF6A23" w:rsidP="007450AE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CCNA</w:t>
            </w:r>
            <w:r w:rsidR="00065D0D">
              <w:rPr>
                <w:b/>
                <w:color w:val="002060"/>
                <w:sz w:val="28"/>
                <w:szCs w:val="28"/>
              </w:rPr>
              <w:t>(Certified</w:t>
            </w:r>
            <w:r w:rsidR="00B84E51">
              <w:rPr>
                <w:b/>
                <w:color w:val="002060"/>
                <w:sz w:val="28"/>
                <w:szCs w:val="28"/>
              </w:rPr>
              <w:t xml:space="preserve">) </w:t>
            </w:r>
          </w:p>
          <w:p w:rsidR="0013458B" w:rsidRPr="007450AE" w:rsidRDefault="006B1344" w:rsidP="007450AE"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A3BF273" wp14:editId="78D0F619">
                      <wp:simplePos x="0" y="0"/>
                      <wp:positionH relativeFrom="column">
                        <wp:posOffset>-1758315</wp:posOffset>
                      </wp:positionH>
                      <wp:positionV relativeFrom="paragraph">
                        <wp:posOffset>769620</wp:posOffset>
                      </wp:positionV>
                      <wp:extent cx="6753225" cy="133350"/>
                      <wp:effectExtent l="19050" t="19050" r="47625" b="57150"/>
                      <wp:wrapNone/>
                      <wp:docPr id="2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53225" cy="1333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4472C4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1F376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D76B5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 2" o:spid="_x0000_s1026" type="#_x0000_t109" style="position:absolute;margin-left:-138.45pt;margin-top:60.6pt;width:531.75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" fillcolor="#4472c4" strokecolor="#f2f2f2" strokeweight="3pt">
                      <v:shadow on="t" color="#1f3763" opacity=".5" offset="1pt"/>
                      <v:path arrowok="t"/>
                    </v:shape>
                  </w:pict>
                </mc:Fallback>
              </mc:AlternateContent>
            </w:r>
            <w:r w:rsidR="007450AE">
              <w:rPr>
                <w:noProof/>
              </w:rPr>
              <w:drawing>
                <wp:inline distT="0" distB="0" distL="0" distR="0" wp14:anchorId="1CD4D21E" wp14:editId="2B8D78A1">
                  <wp:extent cx="1371600" cy="828675"/>
                  <wp:effectExtent l="0" t="0" r="0" b="9525"/>
                  <wp:docPr id="3" name="Picture 3" descr="Image result for ccna R&amp;s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result for ccna R&amp;s log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2" w:type="dxa"/>
            <w:shd w:val="clear" w:color="auto" w:fill="auto"/>
            <w:tcPrChange w:id="12" w:author="GroupM" w:date="2020-01-21T21:22:00Z">
              <w:tcPr>
                <w:tcW w:w="5381" w:type="dxa"/>
                <w:shd w:val="clear" w:color="auto" w:fill="auto"/>
              </w:tcPr>
            </w:tcPrChange>
          </w:tcPr>
          <w:p w:rsidR="0013458B" w:rsidRPr="0013458B" w:rsidRDefault="0013458B" w:rsidP="0013458B">
            <w:pPr>
              <w:jc w:val="both"/>
              <w:rPr>
                <w:rFonts w:ascii="Georgia" w:hAnsi="Georgia"/>
                <w:b/>
              </w:rPr>
            </w:pPr>
          </w:p>
          <w:p w:rsidR="0013458B" w:rsidRPr="0013458B" w:rsidRDefault="0013458B" w:rsidP="0013458B">
            <w:pPr>
              <w:jc w:val="both"/>
              <w:rPr>
                <w:rFonts w:ascii="Georgia" w:hAnsi="Georgia"/>
                <w:b/>
                <w:color w:val="002060"/>
              </w:rPr>
            </w:pPr>
            <w:r w:rsidRPr="0013458B">
              <w:rPr>
                <w:rFonts w:ascii="Georgia" w:hAnsi="Georgia"/>
                <w:b/>
                <w:color w:val="002060"/>
              </w:rPr>
              <w:t>Mohd.Rizwan</w:t>
            </w:r>
            <w:r w:rsidR="002174C4">
              <w:rPr>
                <w:rFonts w:ascii="Georgia" w:hAnsi="Georgia"/>
                <w:b/>
                <w:color w:val="002060"/>
              </w:rPr>
              <w:t>.</w:t>
            </w:r>
          </w:p>
          <w:p w:rsidR="0013458B" w:rsidRPr="0013458B" w:rsidRDefault="0013458B" w:rsidP="00D14D95">
            <w:pPr>
              <w:rPr>
                <w:rFonts w:ascii="Georgia" w:hAnsi="Georgia"/>
              </w:rPr>
            </w:pPr>
          </w:p>
          <w:p w:rsidR="0013458B" w:rsidRPr="0013458B" w:rsidRDefault="0013458B" w:rsidP="00D14D95">
            <w:pPr>
              <w:rPr>
                <w:rFonts w:ascii="Georgia" w:hAnsi="Georgia"/>
              </w:rPr>
            </w:pPr>
            <w:r w:rsidRPr="0013458B">
              <w:rPr>
                <w:rFonts w:ascii="Georgia" w:hAnsi="Georgia"/>
                <w:b/>
              </w:rPr>
              <w:t>Mob:-</w:t>
            </w:r>
            <w:r w:rsidRPr="0013458B">
              <w:rPr>
                <w:rFonts w:ascii="Georgia" w:hAnsi="Georgia"/>
              </w:rPr>
              <w:t xml:space="preserve"> </w:t>
            </w:r>
            <w:r w:rsidRPr="001637EA">
              <w:t>+91</w:t>
            </w:r>
            <w:r>
              <w:t xml:space="preserve"> </w:t>
            </w:r>
            <w:r w:rsidRPr="001637EA">
              <w:t>9899641123</w:t>
            </w:r>
            <w:r w:rsidR="00C31129" w:rsidRPr="001637EA">
              <w:t>, 8826938967</w:t>
            </w:r>
            <w:r w:rsidRPr="001637EA">
              <w:t>.</w:t>
            </w:r>
          </w:p>
          <w:p w:rsidR="0013458B" w:rsidRPr="0013458B" w:rsidRDefault="0013458B" w:rsidP="00D14D95">
            <w:pPr>
              <w:rPr>
                <w:rFonts w:ascii="Georgia" w:hAnsi="Georgia"/>
              </w:rPr>
            </w:pPr>
            <w:r w:rsidRPr="002174C4">
              <w:rPr>
                <w:rFonts w:ascii="Georgia" w:hAnsi="Georgia"/>
                <w:b/>
                <w:color w:val="002060"/>
              </w:rPr>
              <w:t>Email</w:t>
            </w:r>
            <w:r w:rsidR="002174C4" w:rsidRPr="002174C4">
              <w:rPr>
                <w:rFonts w:ascii="Georgia" w:hAnsi="Georgia"/>
                <w:b/>
                <w:color w:val="002060"/>
              </w:rPr>
              <w:t xml:space="preserve"> </w:t>
            </w:r>
            <w:r w:rsidRPr="002174C4">
              <w:rPr>
                <w:rFonts w:ascii="Georgia" w:hAnsi="Georgia"/>
                <w:b/>
                <w:color w:val="002060"/>
              </w:rPr>
              <w:t>Id:-</w:t>
            </w:r>
            <w:r w:rsidRPr="0013458B">
              <w:rPr>
                <w:rFonts w:ascii="Georgia" w:hAnsi="Georgia"/>
              </w:rPr>
              <w:t xml:space="preserve"> </w:t>
            </w:r>
            <w:r w:rsidR="006B1344">
              <w:fldChar w:fldCharType="begin"/>
            </w:r>
            <w:r w:rsidR="006B1344">
              <w:instrText xml:space="preserve"> HYPERLINK "mailto:rizwan.mohd11@gmail.com" </w:instrText>
            </w:r>
            <w:r w:rsidR="006B1344">
              <w:fldChar w:fldCharType="separate"/>
            </w:r>
            <w:r w:rsidRPr="0013458B">
              <w:rPr>
                <w:rStyle w:val="Hyperlink"/>
                <w:rFonts w:ascii="Georgia" w:hAnsi="Georgia"/>
              </w:rPr>
              <w:t>rizwan.mohd11@gmail.com</w:t>
            </w:r>
            <w:r w:rsidR="006B1344">
              <w:rPr>
                <w:rStyle w:val="Hyperlink"/>
                <w:rFonts w:ascii="Georgia" w:hAnsi="Georgia"/>
              </w:rPr>
              <w:fldChar w:fldCharType="end"/>
            </w:r>
          </w:p>
          <w:p w:rsidR="0013458B" w:rsidRDefault="00E90CDA" w:rsidP="00E90CDA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       </w:t>
            </w:r>
            <w:r w:rsidR="006B1344">
              <w:fldChar w:fldCharType="begin"/>
            </w:r>
            <w:r w:rsidR="006B1344">
              <w:instrText xml:space="preserve"> HYPERLINK "mailto:mohdrizwan.md@gmail.com" </w:instrText>
            </w:r>
            <w:r w:rsidR="006B1344">
              <w:fldChar w:fldCharType="separate"/>
            </w:r>
            <w:r w:rsidR="00F3664A" w:rsidRPr="00FA3E96">
              <w:rPr>
                <w:rStyle w:val="Hyperlink"/>
                <w:rFonts w:ascii="Georgia" w:hAnsi="Georgia"/>
              </w:rPr>
              <w:t>mohdrizwan.md@gmail.com</w:t>
            </w:r>
            <w:r w:rsidR="006B1344">
              <w:rPr>
                <w:rStyle w:val="Hyperlink"/>
                <w:rFonts w:ascii="Georgia" w:hAnsi="Georgia"/>
              </w:rPr>
              <w:fldChar w:fldCharType="end"/>
            </w:r>
          </w:p>
          <w:p w:rsidR="007F12D6" w:rsidRDefault="002329E5" w:rsidP="007F12D6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</w:t>
            </w:r>
          </w:p>
          <w:p w:rsidR="00F41049" w:rsidRPr="00F41049" w:rsidDel="002B464F" w:rsidRDefault="007F12D6" w:rsidP="007F12D6">
            <w:pPr>
              <w:rPr>
                <w:del w:id="13" w:author="GroupM" w:date="2020-01-21T21:21:00Z"/>
                <w:rFonts w:ascii="Georgia" w:hAnsi="Georgia"/>
                <w:color w:val="0000FF"/>
                <w:u w:val="single"/>
              </w:rPr>
            </w:pPr>
            <w:del w:id="14" w:author="GroupM" w:date="2020-01-21T21:21:00Z">
              <w:r w:rsidRPr="002174C4" w:rsidDel="002B464F">
                <w:rPr>
                  <w:rFonts w:ascii="Georgia" w:hAnsi="Georgia"/>
                  <w:b/>
                  <w:color w:val="002060"/>
                </w:rPr>
                <w:delText>LinkedIn ID:-</w:delText>
              </w:r>
              <w:r w:rsidDel="002B464F">
                <w:rPr>
                  <w:rFonts w:ascii="Georgia" w:hAnsi="Georgia"/>
                </w:rPr>
                <w:delText xml:space="preserve"> </w:delText>
              </w:r>
              <w:r w:rsidR="006B1344" w:rsidDel="002B464F">
                <w:fldChar w:fldCharType="begin"/>
              </w:r>
              <w:r w:rsidR="006B1344" w:rsidDel="002B464F">
                <w:delInstrText xml:space="preserve"> HYPERLINK "https://www.linkedin.com/in/mohd-rizwan-215b163a" </w:delInstrText>
              </w:r>
              <w:r w:rsidR="006B1344" w:rsidDel="002B464F">
                <w:fldChar w:fldCharType="separate"/>
              </w:r>
              <w:r w:rsidR="00F41049" w:rsidRPr="00CD681A" w:rsidDel="002B464F">
                <w:rPr>
                  <w:rStyle w:val="Hyperlink"/>
                  <w:rFonts w:ascii="Georgia" w:hAnsi="Georgia"/>
                </w:rPr>
                <w:delText>https://www.linkedin.com/in/mohd-rizwan-215b163a</w:delText>
              </w:r>
              <w:r w:rsidR="006B1344" w:rsidDel="002B464F">
                <w:rPr>
                  <w:rStyle w:val="Hyperlink"/>
                  <w:rFonts w:ascii="Georgia" w:hAnsi="Georgia"/>
                </w:rPr>
                <w:fldChar w:fldCharType="end"/>
              </w:r>
            </w:del>
          </w:p>
          <w:p w:rsidR="00F41049" w:rsidRPr="00F41049" w:rsidDel="002B464F" w:rsidRDefault="00F41049" w:rsidP="007F12D6">
            <w:pPr>
              <w:rPr>
                <w:del w:id="15" w:author="GroupM" w:date="2020-01-21T21:21:00Z"/>
                <w:rFonts w:ascii="Georgia" w:hAnsi="Georgia"/>
                <w:b/>
                <w:color w:val="1F3864" w:themeColor="accent1" w:themeShade="80"/>
              </w:rPr>
            </w:pPr>
            <w:del w:id="16" w:author="GroupM" w:date="2020-01-21T21:21:00Z">
              <w:r w:rsidRPr="00F41049" w:rsidDel="002B464F">
                <w:rPr>
                  <w:rFonts w:ascii="Georgia" w:hAnsi="Georgia"/>
                  <w:b/>
                  <w:color w:val="1F3864" w:themeColor="accent1" w:themeShade="80"/>
                </w:rPr>
                <w:delText>Skype ID</w:delText>
              </w:r>
              <w:r w:rsidDel="002B464F">
                <w:rPr>
                  <w:rFonts w:ascii="Georgia" w:hAnsi="Georgia"/>
                  <w:b/>
                  <w:color w:val="1F3864" w:themeColor="accent1" w:themeShade="80"/>
                </w:rPr>
                <w:delText>:-</w:delText>
              </w:r>
              <w:r w:rsidRPr="00F41049" w:rsidDel="002B464F">
                <w:rPr>
                  <w:rFonts w:ascii="Georgia" w:hAnsi="Georgia"/>
                  <w:color w:val="2E74B5" w:themeColor="accent5" w:themeShade="BF"/>
                  <w:u w:val="single"/>
                </w:rPr>
                <w:delText>rizwan.mohd11</w:delText>
              </w:r>
            </w:del>
          </w:p>
          <w:p w:rsidR="00F41049" w:rsidDel="002B464F" w:rsidRDefault="00F41049" w:rsidP="007F12D6">
            <w:pPr>
              <w:rPr>
                <w:del w:id="17" w:author="GroupM" w:date="2020-01-21T21:21:00Z"/>
                <w:rStyle w:val="Hyperlink"/>
                <w:rFonts w:ascii="Georgia" w:hAnsi="Georgia"/>
              </w:rPr>
            </w:pPr>
          </w:p>
          <w:p w:rsidR="007F12D6" w:rsidRPr="001D3216" w:rsidRDefault="007F12D6" w:rsidP="007F12D6">
            <w:pPr>
              <w:rPr>
                <w:rFonts w:ascii="Georgia" w:hAnsi="Georgia"/>
                <w:b/>
                <w:color w:val="000000" w:themeColor="text1"/>
              </w:rPr>
            </w:pPr>
            <w:del w:id="18" w:author="GroupM" w:date="2020-01-21T21:21:00Z">
              <w:r w:rsidRPr="001D3216" w:rsidDel="002B464F">
                <w:rPr>
                  <w:rStyle w:val="Hyperlink"/>
                  <w:rFonts w:ascii="Georgia" w:hAnsi="Georgia"/>
                  <w:b/>
                  <w:color w:val="000000" w:themeColor="text1"/>
                  <w:u w:val="none"/>
                </w:rPr>
                <w:delText>Add</w:delText>
              </w:r>
              <w:r w:rsidDel="002B464F">
                <w:rPr>
                  <w:rStyle w:val="Hyperlink"/>
                  <w:rFonts w:ascii="Georgia" w:hAnsi="Georgia"/>
                  <w:b/>
                  <w:color w:val="000000" w:themeColor="text1"/>
                  <w:u w:val="none"/>
                </w:rPr>
                <w:delText xml:space="preserve">ress:- </w:delText>
              </w:r>
              <w:r w:rsidRPr="001D3216" w:rsidDel="002B464F">
                <w:rPr>
                  <w:rStyle w:val="Hyperlink"/>
                  <w:rFonts w:ascii="Georgia" w:hAnsi="Georgia"/>
                  <w:color w:val="000000" w:themeColor="text1"/>
                  <w:u w:val="none"/>
                </w:rPr>
                <w:delText>New Delhi India</w:delText>
              </w:r>
            </w:del>
            <w:del w:id="19" w:author="GroupM" w:date="2020-01-21T21:25:00Z">
              <w:r w:rsidRPr="001D3216" w:rsidDel="00444CA4">
                <w:rPr>
                  <w:rStyle w:val="Hyperlink"/>
                  <w:rFonts w:ascii="Georgia" w:hAnsi="Georgia"/>
                  <w:color w:val="000000" w:themeColor="text1"/>
                  <w:u w:val="none"/>
                </w:rPr>
                <w:delText>.</w:delText>
              </w:r>
            </w:del>
          </w:p>
          <w:p w:rsidR="007F12D6" w:rsidRPr="0013458B" w:rsidRDefault="007F12D6" w:rsidP="00EC297A">
            <w:pPr>
              <w:rPr>
                <w:rFonts w:ascii="Georgia" w:hAnsi="Georgia"/>
              </w:rPr>
            </w:pPr>
          </w:p>
        </w:tc>
      </w:tr>
    </w:tbl>
    <w:p w:rsidR="00BC32CD" w:rsidRPr="00094D06" w:rsidRDefault="00BC32CD" w:rsidP="00CF3AF3">
      <w:pPr>
        <w:jc w:val="both"/>
        <w:rPr>
          <w:color w:val="000000"/>
          <w:sz w:val="28"/>
          <w:szCs w:val="28"/>
          <w:lang w:val="de-DE"/>
        </w:rPr>
      </w:pPr>
    </w:p>
    <w:p w:rsidR="00BC32CD" w:rsidRDefault="00390F35" w:rsidP="00144FD7">
      <w:pPr>
        <w:jc w:val="both"/>
        <w:rPr>
          <w:b/>
          <w:color w:val="000000"/>
          <w:sz w:val="28"/>
          <w:szCs w:val="28"/>
          <w:lang w:val="de-DE"/>
        </w:rPr>
      </w:pPr>
      <w:r>
        <w:rPr>
          <w:b/>
          <w:color w:val="000000"/>
          <w:sz w:val="28"/>
          <w:szCs w:val="28"/>
          <w:lang w:val="de-DE"/>
        </w:rPr>
        <w:t>Summary</w:t>
      </w:r>
      <w:r w:rsidR="00BC32CD" w:rsidRPr="00CF36C9">
        <w:rPr>
          <w:b/>
          <w:color w:val="000000"/>
          <w:sz w:val="28"/>
          <w:szCs w:val="28"/>
          <w:lang w:val="de-DE"/>
        </w:rPr>
        <w:t>:</w:t>
      </w:r>
      <w:r w:rsidR="00094D06" w:rsidRPr="00CF36C9">
        <w:rPr>
          <w:b/>
          <w:color w:val="000000"/>
          <w:sz w:val="28"/>
          <w:szCs w:val="28"/>
          <w:lang w:val="de-DE"/>
        </w:rPr>
        <w:t>-</w:t>
      </w:r>
    </w:p>
    <w:p w:rsidR="009C6052" w:rsidRPr="004B6C38" w:rsidRDefault="004B6C38" w:rsidP="004B6C38">
      <w:pPr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t xml:space="preserve"> </w:t>
      </w:r>
      <w:r w:rsidRPr="004B6C38">
        <w:rPr>
          <w:rFonts w:ascii="Arial" w:hAnsi="Arial" w:cs="Arial"/>
          <w:sz w:val="23"/>
          <w:szCs w:val="23"/>
        </w:rPr>
        <w:t>Seeking a position to excel my technical skill and abilities in an organization with hi-tech environment that offers professional growth while being a resourceful, innovative, and flexible and accomplish my goal by achieving organization’s target and head towards career growth and development.</w:t>
      </w:r>
    </w:p>
    <w:p w:rsidR="001E2D09" w:rsidDel="009862DA" w:rsidRDefault="001E2D09">
      <w:pPr>
        <w:jc w:val="both"/>
        <w:rPr>
          <w:del w:id="20" w:author="GroupM" w:date="2020-01-21T22:35:00Z"/>
          <w:b/>
          <w:color w:val="000000"/>
          <w:sz w:val="28"/>
          <w:szCs w:val="28"/>
        </w:rPr>
        <w:pPrChange w:id="21" w:author="GroupM" w:date="2020-01-21T22:35:00Z">
          <w:pPr>
            <w:ind w:left="360"/>
            <w:jc w:val="both"/>
          </w:pPr>
        </w:pPrChange>
      </w:pPr>
    </w:p>
    <w:p w:rsidR="009862DA" w:rsidRPr="00685FDD" w:rsidRDefault="009862DA">
      <w:pPr>
        <w:tabs>
          <w:tab w:val="left" w:pos="990"/>
        </w:tabs>
        <w:ind w:left="720"/>
        <w:rPr>
          <w:ins w:id="22" w:author="GroupM" w:date="2020-01-21T22:35:00Z"/>
          <w:rFonts w:ascii="Georgia" w:hAnsi="Georgia" w:cs="Arial"/>
          <w:color w:val="000000"/>
        </w:rPr>
      </w:pPr>
    </w:p>
    <w:p w:rsidR="00862E13" w:rsidRPr="005E0DC4" w:rsidRDefault="00587A46">
      <w:pPr>
        <w:jc w:val="both"/>
        <w:rPr>
          <w:rFonts w:ascii="Georgia" w:hAnsi="Georgia" w:cs="Arial"/>
          <w:b/>
          <w:color w:val="000000"/>
          <w:sz w:val="28"/>
          <w:szCs w:val="28"/>
        </w:rPr>
        <w:pPrChange w:id="23" w:author="GroupM" w:date="2020-01-21T22:35:00Z">
          <w:pPr>
            <w:ind w:left="360"/>
            <w:jc w:val="both"/>
          </w:pPr>
        </w:pPrChange>
      </w:pPr>
      <w:del w:id="24" w:author="GroupM" w:date="2020-01-21T22:27:00Z">
        <w:r w:rsidRPr="00CF36C9" w:rsidDel="00BC5B1A">
          <w:rPr>
            <w:b/>
            <w:color w:val="000000"/>
            <w:sz w:val="28"/>
            <w:szCs w:val="28"/>
          </w:rPr>
          <w:delText>P</w:delText>
        </w:r>
      </w:del>
      <w:ins w:id="25" w:author="GroupM" w:date="2020-01-21T22:27:00Z">
        <w:r w:rsidR="00BC5B1A">
          <w:rPr>
            <w:b/>
            <w:color w:val="000000"/>
            <w:sz w:val="28"/>
            <w:szCs w:val="28"/>
          </w:rPr>
          <w:t>P</w:t>
        </w:r>
      </w:ins>
      <w:r w:rsidRPr="00CF36C9">
        <w:rPr>
          <w:b/>
          <w:color w:val="000000"/>
          <w:sz w:val="28"/>
          <w:szCs w:val="28"/>
        </w:rPr>
        <w:t>rofessional Experience</w:t>
      </w:r>
      <w:r w:rsidR="006E1AF2" w:rsidRPr="00CF36C9">
        <w:rPr>
          <w:b/>
          <w:color w:val="000000"/>
          <w:sz w:val="28"/>
          <w:szCs w:val="28"/>
        </w:rPr>
        <w:t>:</w:t>
      </w:r>
      <w:r w:rsidR="00094D06" w:rsidRPr="00CF36C9">
        <w:rPr>
          <w:b/>
          <w:color w:val="000000"/>
          <w:sz w:val="28"/>
          <w:szCs w:val="28"/>
        </w:rPr>
        <w:t>-</w:t>
      </w:r>
    </w:p>
    <w:tbl>
      <w:tblPr>
        <w:tblpPr w:leftFromText="180" w:rightFromText="180" w:vertAnchor="text" w:horzAnchor="page" w:tblpX="2262" w:tblpY="67"/>
        <w:tblW w:w="9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6" w:author="GroupM" w:date="2020-01-21T22:35:00Z">
          <w:tblPr>
            <w:tblpPr w:leftFromText="180" w:rightFromText="180" w:vertAnchor="text" w:horzAnchor="margin" w:tblpXSpec="center" w:tblpY="117"/>
            <w:tblW w:w="95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201"/>
        <w:gridCol w:w="91"/>
        <w:gridCol w:w="2267"/>
        <w:gridCol w:w="1578"/>
        <w:gridCol w:w="1677"/>
        <w:gridCol w:w="1775"/>
        <w:tblGridChange w:id="27">
          <w:tblGrid>
            <w:gridCol w:w="2201"/>
            <w:gridCol w:w="91"/>
            <w:gridCol w:w="2267"/>
            <w:gridCol w:w="1578"/>
            <w:gridCol w:w="1677"/>
            <w:gridCol w:w="1775"/>
          </w:tblGrid>
        </w:tblGridChange>
      </w:tblGrid>
      <w:tr w:rsidR="00BC5B1A" w:rsidRPr="00117338" w:rsidTr="009862DA">
        <w:trPr>
          <w:trHeight w:val="206"/>
          <w:ins w:id="28" w:author="GroupM" w:date="2020-01-21T22:26:00Z"/>
          <w:trPrChange w:id="29" w:author="GroupM" w:date="2020-01-21T22:35:00Z">
            <w:trPr>
              <w:trHeight w:val="206"/>
            </w:trPr>
          </w:trPrChange>
        </w:trPr>
        <w:tc>
          <w:tcPr>
            <w:tcW w:w="2292" w:type="dxa"/>
            <w:gridSpan w:val="2"/>
            <w:shd w:val="clear" w:color="auto" w:fill="auto"/>
            <w:tcPrChange w:id="30" w:author="GroupM" w:date="2020-01-21T22:35:00Z">
              <w:tcPr>
                <w:tcW w:w="2292" w:type="dxa"/>
                <w:gridSpan w:val="2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31" w:author="GroupM" w:date="2020-01-21T22:26:00Z"/>
                <w:b/>
                <w:bCs/>
                <w:caps/>
                <w:color w:val="000000"/>
              </w:rPr>
              <w:pPrChange w:id="32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33" w:author="GroupM" w:date="2020-01-21T22:26:00Z">
              <w:r w:rsidRPr="00117338">
                <w:rPr>
                  <w:b/>
                  <w:bCs/>
                  <w:caps/>
                  <w:color w:val="000000"/>
                </w:rPr>
                <w:t>Company Name</w:t>
              </w:r>
            </w:ins>
          </w:p>
        </w:tc>
        <w:tc>
          <w:tcPr>
            <w:tcW w:w="2267" w:type="dxa"/>
            <w:shd w:val="clear" w:color="auto" w:fill="auto"/>
            <w:tcPrChange w:id="34" w:author="GroupM" w:date="2020-01-21T22:35:00Z">
              <w:tcPr>
                <w:tcW w:w="2267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35" w:author="GroupM" w:date="2020-01-21T22:26:00Z"/>
                <w:rFonts w:ascii="Georgia" w:hAnsi="Georgia" w:cs="Arial"/>
                <w:b/>
                <w:bCs/>
                <w:caps/>
                <w:color w:val="000000"/>
              </w:rPr>
              <w:pPrChange w:id="36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37" w:author="GroupM" w:date="2020-01-21T22:26:00Z">
              <w:r w:rsidRPr="00117338">
                <w:rPr>
                  <w:rFonts w:ascii="Georgia" w:hAnsi="Georgia" w:cs="Arial"/>
                  <w:b/>
                  <w:bCs/>
                  <w:caps/>
                  <w:color w:val="000000"/>
                </w:rPr>
                <w:t>Client Site</w:t>
              </w:r>
            </w:ins>
          </w:p>
        </w:tc>
        <w:tc>
          <w:tcPr>
            <w:tcW w:w="1578" w:type="dxa"/>
            <w:shd w:val="clear" w:color="auto" w:fill="auto"/>
            <w:tcPrChange w:id="38" w:author="GroupM" w:date="2020-01-21T22:35:00Z">
              <w:tcPr>
                <w:tcW w:w="1578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39" w:author="GroupM" w:date="2020-01-21T22:26:00Z"/>
                <w:rFonts w:ascii="Georgia" w:hAnsi="Georgia" w:cs="Arial"/>
                <w:b/>
                <w:bCs/>
                <w:caps/>
                <w:color w:val="000000"/>
              </w:rPr>
              <w:pPrChange w:id="40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41" w:author="GroupM" w:date="2020-01-21T22:26:00Z">
              <w:r w:rsidRPr="00117338">
                <w:rPr>
                  <w:rFonts w:ascii="Georgia" w:hAnsi="Georgia" w:cs="Arial"/>
                  <w:b/>
                  <w:bCs/>
                  <w:caps/>
                  <w:color w:val="000000"/>
                </w:rPr>
                <w:t>Profile</w:t>
              </w:r>
            </w:ins>
          </w:p>
        </w:tc>
        <w:tc>
          <w:tcPr>
            <w:tcW w:w="1677" w:type="dxa"/>
            <w:shd w:val="clear" w:color="auto" w:fill="auto"/>
            <w:tcPrChange w:id="42" w:author="GroupM" w:date="2020-01-21T22:35:00Z">
              <w:tcPr>
                <w:tcW w:w="1677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43" w:author="GroupM" w:date="2020-01-21T22:26:00Z"/>
                <w:rFonts w:ascii="Georgia" w:hAnsi="Georgia" w:cs="Arial"/>
                <w:b/>
                <w:bCs/>
                <w:caps/>
                <w:color w:val="000000"/>
              </w:rPr>
              <w:pPrChange w:id="44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45" w:author="GroupM" w:date="2020-01-21T22:26:00Z">
              <w:r w:rsidRPr="00117338">
                <w:rPr>
                  <w:rFonts w:ascii="Georgia" w:hAnsi="Georgia" w:cs="Arial"/>
                  <w:b/>
                  <w:bCs/>
                  <w:caps/>
                  <w:color w:val="000000"/>
                </w:rPr>
                <w:t>duration</w:t>
              </w:r>
            </w:ins>
          </w:p>
        </w:tc>
        <w:tc>
          <w:tcPr>
            <w:tcW w:w="1775" w:type="dxa"/>
            <w:shd w:val="clear" w:color="auto" w:fill="auto"/>
            <w:tcPrChange w:id="46" w:author="GroupM" w:date="2020-01-21T22:35:00Z">
              <w:tcPr>
                <w:tcW w:w="1775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47" w:author="GroupM" w:date="2020-01-21T22:26:00Z"/>
                <w:rFonts w:ascii="Georgia" w:hAnsi="Georgia" w:cs="Arial"/>
                <w:b/>
                <w:bCs/>
                <w:caps/>
                <w:color w:val="000000"/>
              </w:rPr>
              <w:pPrChange w:id="48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49" w:author="GroupM" w:date="2020-01-21T22:26:00Z">
              <w:r w:rsidRPr="00117338">
                <w:rPr>
                  <w:rFonts w:ascii="Georgia" w:hAnsi="Georgia" w:cs="Arial"/>
                  <w:b/>
                  <w:bCs/>
                  <w:caps/>
                  <w:color w:val="000000"/>
                </w:rPr>
                <w:t>Location</w:t>
              </w:r>
            </w:ins>
          </w:p>
        </w:tc>
      </w:tr>
      <w:tr w:rsidR="00BC5B1A" w:rsidRPr="00117338" w:rsidTr="009862DA">
        <w:trPr>
          <w:trHeight w:val="237"/>
          <w:ins w:id="50" w:author="GroupM" w:date="2020-01-21T22:26:00Z"/>
          <w:trPrChange w:id="51" w:author="GroupM" w:date="2020-01-21T22:35:00Z">
            <w:trPr>
              <w:trHeight w:val="237"/>
            </w:trPr>
          </w:trPrChange>
        </w:trPr>
        <w:tc>
          <w:tcPr>
            <w:tcW w:w="2201" w:type="dxa"/>
            <w:shd w:val="clear" w:color="auto" w:fill="auto"/>
            <w:tcPrChange w:id="52" w:author="GroupM" w:date="2020-01-21T22:35:00Z">
              <w:tcPr>
                <w:tcW w:w="2201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53" w:author="GroupM" w:date="2020-01-21T22:26:00Z"/>
                <w:bCs/>
                <w:caps/>
                <w:color w:val="000000"/>
                <w:u w:val="single"/>
              </w:rPr>
              <w:pPrChange w:id="54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55" w:author="GroupM" w:date="2020-01-21T22:26:00Z">
              <w:r>
                <w:rPr>
                  <w:color w:val="000000"/>
                </w:rPr>
                <w:t>Future</w:t>
              </w:r>
              <w:r w:rsidRPr="00117338">
                <w:rPr>
                  <w:color w:val="000000"/>
                </w:rPr>
                <w:t xml:space="preserve"> soft Pvt. Ltd</w:t>
              </w:r>
            </w:ins>
          </w:p>
        </w:tc>
        <w:tc>
          <w:tcPr>
            <w:tcW w:w="2358" w:type="dxa"/>
            <w:gridSpan w:val="2"/>
            <w:shd w:val="clear" w:color="auto" w:fill="auto"/>
            <w:tcPrChange w:id="56" w:author="GroupM" w:date="2020-01-21T22:35:00Z">
              <w:tcPr>
                <w:tcW w:w="2358" w:type="dxa"/>
                <w:gridSpan w:val="2"/>
                <w:shd w:val="clear" w:color="auto" w:fill="auto"/>
              </w:tcPr>
            </w:tcPrChange>
          </w:tcPr>
          <w:p w:rsidR="005D3566" w:rsidRPr="00684051" w:rsidRDefault="005D3566">
            <w:pPr>
              <w:jc w:val="both"/>
              <w:rPr>
                <w:ins w:id="57" w:author="GroupM" w:date="2020-01-21T22:26:00Z"/>
                <w:bCs/>
                <w:caps/>
                <w:color w:val="000000"/>
              </w:rPr>
              <w:pPrChange w:id="58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59" w:author="GroupM" w:date="2020-01-21T22:26:00Z">
              <w:r w:rsidRPr="00684051">
                <w:rPr>
                  <w:bCs/>
                  <w:caps/>
                  <w:color w:val="000000"/>
                </w:rPr>
                <w:t>TECHMAHINDRA</w:t>
              </w:r>
            </w:ins>
          </w:p>
        </w:tc>
        <w:tc>
          <w:tcPr>
            <w:tcW w:w="1578" w:type="dxa"/>
            <w:shd w:val="clear" w:color="auto" w:fill="auto"/>
            <w:tcPrChange w:id="60" w:author="GroupM" w:date="2020-01-21T22:35:00Z">
              <w:tcPr>
                <w:tcW w:w="1578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61" w:author="GroupM" w:date="2020-01-21T22:26:00Z"/>
                <w:bCs/>
                <w:caps/>
                <w:color w:val="000000"/>
                <w:u w:val="single"/>
              </w:rPr>
              <w:pPrChange w:id="62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63" w:author="GroupM" w:date="2020-01-21T22:26:00Z">
              <w:r>
                <w:rPr>
                  <w:color w:val="000000"/>
                </w:rPr>
                <w:t>Desktop Support Eng</w:t>
              </w:r>
              <w:r w:rsidRPr="00117338">
                <w:rPr>
                  <w:color w:val="000000"/>
                </w:rPr>
                <w:t>.</w:t>
              </w:r>
            </w:ins>
          </w:p>
        </w:tc>
        <w:tc>
          <w:tcPr>
            <w:tcW w:w="1677" w:type="dxa"/>
            <w:shd w:val="clear" w:color="auto" w:fill="auto"/>
            <w:tcPrChange w:id="64" w:author="GroupM" w:date="2020-01-21T22:35:00Z">
              <w:tcPr>
                <w:tcW w:w="1677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65" w:author="GroupM" w:date="2020-01-21T22:26:00Z"/>
                <w:bCs/>
                <w:caps/>
                <w:color w:val="000000"/>
                <w:u w:val="single"/>
              </w:rPr>
              <w:pPrChange w:id="66" w:author="GroupM" w:date="2020-01-21T22:27:00Z">
                <w:pPr>
                  <w:framePr w:hSpace="180" w:wrap="around" w:vAnchor="text" w:hAnchor="margin" w:xAlign="center" w:y="117"/>
                </w:pPr>
              </w:pPrChange>
            </w:pPr>
            <w:ins w:id="67" w:author="GroupM" w:date="2020-01-21T22:26:00Z">
              <w:r>
                <w:rPr>
                  <w:color w:val="000000"/>
                </w:rPr>
                <w:t>05/04/2010 to 10/02/</w:t>
              </w:r>
              <w:r w:rsidRPr="00117338">
                <w:rPr>
                  <w:color w:val="000000"/>
                </w:rPr>
                <w:t>2011</w:t>
              </w:r>
            </w:ins>
          </w:p>
        </w:tc>
        <w:tc>
          <w:tcPr>
            <w:tcW w:w="1775" w:type="dxa"/>
            <w:shd w:val="clear" w:color="auto" w:fill="auto"/>
            <w:tcPrChange w:id="68" w:author="GroupM" w:date="2020-01-21T22:35:00Z">
              <w:tcPr>
                <w:tcW w:w="1775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69" w:author="GroupM" w:date="2020-01-21T22:26:00Z"/>
                <w:bCs/>
                <w:caps/>
                <w:color w:val="000000"/>
                <w:u w:val="single"/>
              </w:rPr>
              <w:pPrChange w:id="70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71" w:author="GroupM" w:date="2020-01-21T22:26:00Z">
              <w:r w:rsidRPr="00117338">
                <w:rPr>
                  <w:color w:val="000000"/>
                </w:rPr>
                <w:t>63 Noida</w:t>
              </w:r>
            </w:ins>
          </w:p>
        </w:tc>
      </w:tr>
      <w:tr w:rsidR="00BC5B1A" w:rsidRPr="00117338" w:rsidTr="009862DA">
        <w:trPr>
          <w:trHeight w:val="294"/>
          <w:ins w:id="72" w:author="GroupM" w:date="2020-01-21T22:26:00Z"/>
          <w:trPrChange w:id="73" w:author="GroupM" w:date="2020-01-21T22:35:00Z">
            <w:trPr>
              <w:trHeight w:val="294"/>
            </w:trPr>
          </w:trPrChange>
        </w:trPr>
        <w:tc>
          <w:tcPr>
            <w:tcW w:w="2201" w:type="dxa"/>
            <w:shd w:val="clear" w:color="auto" w:fill="auto"/>
            <w:tcPrChange w:id="74" w:author="GroupM" w:date="2020-01-21T22:35:00Z">
              <w:tcPr>
                <w:tcW w:w="2201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75" w:author="GroupM" w:date="2020-01-21T22:26:00Z"/>
                <w:bCs/>
                <w:caps/>
                <w:color w:val="000000"/>
                <w:u w:val="single"/>
              </w:rPr>
              <w:pPrChange w:id="76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77" w:author="GroupM" w:date="2020-01-21T22:26:00Z">
              <w:r w:rsidRPr="00117338">
                <w:rPr>
                  <w:color w:val="000000"/>
                </w:rPr>
                <w:t>Acliv Pvt.Ltd</w:t>
              </w:r>
            </w:ins>
          </w:p>
        </w:tc>
        <w:tc>
          <w:tcPr>
            <w:tcW w:w="2358" w:type="dxa"/>
            <w:gridSpan w:val="2"/>
            <w:shd w:val="clear" w:color="auto" w:fill="auto"/>
            <w:tcPrChange w:id="78" w:author="GroupM" w:date="2020-01-21T22:35:00Z">
              <w:tcPr>
                <w:tcW w:w="2358" w:type="dxa"/>
                <w:gridSpan w:val="2"/>
                <w:shd w:val="clear" w:color="auto" w:fill="auto"/>
              </w:tcPr>
            </w:tcPrChange>
          </w:tcPr>
          <w:p w:rsidR="005D3566" w:rsidRPr="00684051" w:rsidRDefault="005D3566">
            <w:pPr>
              <w:jc w:val="both"/>
              <w:rPr>
                <w:ins w:id="79" w:author="GroupM" w:date="2020-01-21T22:26:00Z"/>
                <w:bCs/>
                <w:caps/>
                <w:color w:val="000000"/>
              </w:rPr>
              <w:pPrChange w:id="80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81" w:author="GroupM" w:date="2020-01-21T22:26:00Z">
              <w:r w:rsidRPr="00684051">
                <w:rPr>
                  <w:bCs/>
                  <w:caps/>
                  <w:color w:val="000000"/>
                </w:rPr>
                <w:t>Groupm(Dimension</w:t>
              </w:r>
              <w:r>
                <w:rPr>
                  <w:bCs/>
                  <w:caps/>
                  <w:color w:val="000000"/>
                </w:rPr>
                <w:t>DatA)</w:t>
              </w:r>
            </w:ins>
          </w:p>
        </w:tc>
        <w:tc>
          <w:tcPr>
            <w:tcW w:w="1578" w:type="dxa"/>
            <w:shd w:val="clear" w:color="auto" w:fill="auto"/>
            <w:tcPrChange w:id="82" w:author="GroupM" w:date="2020-01-21T22:35:00Z">
              <w:tcPr>
                <w:tcW w:w="1578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83" w:author="GroupM" w:date="2020-01-21T22:26:00Z"/>
                <w:bCs/>
                <w:caps/>
                <w:color w:val="000000"/>
                <w:u w:val="single"/>
              </w:rPr>
              <w:pPrChange w:id="84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85" w:author="GroupM" w:date="2020-01-21T22:26:00Z">
              <w:r>
                <w:rPr>
                  <w:color w:val="000000"/>
                </w:rPr>
                <w:t>Desktop Support Eng</w:t>
              </w:r>
              <w:r w:rsidRPr="00117338">
                <w:rPr>
                  <w:color w:val="000000"/>
                </w:rPr>
                <w:t>.</w:t>
              </w:r>
            </w:ins>
          </w:p>
        </w:tc>
        <w:tc>
          <w:tcPr>
            <w:tcW w:w="1677" w:type="dxa"/>
            <w:shd w:val="clear" w:color="auto" w:fill="auto"/>
            <w:tcPrChange w:id="86" w:author="GroupM" w:date="2020-01-21T22:35:00Z">
              <w:tcPr>
                <w:tcW w:w="1677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87" w:author="GroupM" w:date="2020-01-21T22:26:00Z"/>
                <w:bCs/>
                <w:caps/>
                <w:color w:val="000000"/>
                <w:u w:val="single"/>
              </w:rPr>
              <w:pPrChange w:id="88" w:author="GroupM" w:date="2020-01-21T22:27:00Z">
                <w:pPr>
                  <w:framePr w:hSpace="180" w:wrap="around" w:vAnchor="text" w:hAnchor="margin" w:xAlign="center" w:y="117"/>
                </w:pPr>
              </w:pPrChange>
            </w:pPr>
            <w:ins w:id="89" w:author="GroupM" w:date="2020-01-21T22:26:00Z">
              <w:r>
                <w:rPr>
                  <w:color w:val="000000"/>
                </w:rPr>
                <w:t>09/02/2015 to 30/06/</w:t>
              </w:r>
              <w:r w:rsidRPr="00117338">
                <w:rPr>
                  <w:color w:val="000000"/>
                </w:rPr>
                <w:t>2016</w:t>
              </w:r>
            </w:ins>
          </w:p>
        </w:tc>
        <w:tc>
          <w:tcPr>
            <w:tcW w:w="1775" w:type="dxa"/>
            <w:shd w:val="clear" w:color="auto" w:fill="auto"/>
            <w:tcPrChange w:id="90" w:author="GroupM" w:date="2020-01-21T22:35:00Z">
              <w:tcPr>
                <w:tcW w:w="1775" w:type="dxa"/>
                <w:shd w:val="clear" w:color="auto" w:fill="auto"/>
              </w:tcPr>
            </w:tcPrChange>
          </w:tcPr>
          <w:p w:rsidR="005D3566" w:rsidRPr="00684051" w:rsidRDefault="005D3566">
            <w:pPr>
              <w:jc w:val="both"/>
              <w:rPr>
                <w:ins w:id="91" w:author="GroupM" w:date="2020-01-21T22:26:00Z"/>
                <w:bCs/>
                <w:caps/>
                <w:color w:val="000000"/>
              </w:rPr>
              <w:pPrChange w:id="92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93" w:author="GroupM" w:date="2020-01-21T22:26:00Z">
              <w:r w:rsidRPr="00684051">
                <w:rPr>
                  <w:bCs/>
                  <w:caps/>
                  <w:color w:val="000000"/>
                </w:rPr>
                <w:t>Gurgoan</w:t>
              </w:r>
              <w:r>
                <w:rPr>
                  <w:bCs/>
                  <w:caps/>
                  <w:color w:val="000000"/>
                </w:rPr>
                <w:t xml:space="preserve"> Phase 3</w:t>
              </w:r>
            </w:ins>
          </w:p>
        </w:tc>
      </w:tr>
      <w:tr w:rsidR="00BC5B1A" w:rsidRPr="00117338" w:rsidTr="009862DA">
        <w:trPr>
          <w:trHeight w:val="259"/>
          <w:ins w:id="94" w:author="GroupM" w:date="2020-01-21T22:26:00Z"/>
          <w:trPrChange w:id="95" w:author="GroupM" w:date="2020-01-21T22:35:00Z">
            <w:trPr>
              <w:trHeight w:val="259"/>
            </w:trPr>
          </w:trPrChange>
        </w:trPr>
        <w:tc>
          <w:tcPr>
            <w:tcW w:w="2201" w:type="dxa"/>
            <w:shd w:val="clear" w:color="auto" w:fill="auto"/>
            <w:tcPrChange w:id="96" w:author="GroupM" w:date="2020-01-21T22:35:00Z">
              <w:tcPr>
                <w:tcW w:w="2201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97" w:author="GroupM" w:date="2020-01-21T22:26:00Z"/>
                <w:bCs/>
                <w:caps/>
                <w:color w:val="000000"/>
                <w:u w:val="single"/>
              </w:rPr>
              <w:pPrChange w:id="98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99" w:author="GroupM" w:date="2020-01-21T22:26:00Z">
              <w:r>
                <w:rPr>
                  <w:color w:val="000000"/>
                </w:rPr>
                <w:t>3i Infotech Pvt.</w:t>
              </w:r>
              <w:r w:rsidRPr="00117338">
                <w:rPr>
                  <w:color w:val="000000"/>
                </w:rPr>
                <w:t>Ltd</w:t>
              </w:r>
            </w:ins>
          </w:p>
        </w:tc>
        <w:tc>
          <w:tcPr>
            <w:tcW w:w="2358" w:type="dxa"/>
            <w:gridSpan w:val="2"/>
            <w:shd w:val="clear" w:color="auto" w:fill="auto"/>
            <w:tcPrChange w:id="100" w:author="GroupM" w:date="2020-01-21T22:35:00Z">
              <w:tcPr>
                <w:tcW w:w="2358" w:type="dxa"/>
                <w:gridSpan w:val="2"/>
                <w:shd w:val="clear" w:color="auto" w:fill="auto"/>
              </w:tcPr>
            </w:tcPrChange>
          </w:tcPr>
          <w:p w:rsidR="005D3566" w:rsidRPr="00684051" w:rsidRDefault="005D3566">
            <w:pPr>
              <w:jc w:val="both"/>
              <w:rPr>
                <w:ins w:id="101" w:author="GroupM" w:date="2020-01-21T22:26:00Z"/>
                <w:bCs/>
                <w:caps/>
                <w:color w:val="000000"/>
              </w:rPr>
              <w:pPrChange w:id="102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103" w:author="GroupM" w:date="2020-01-21T22:26:00Z">
              <w:r w:rsidRPr="00684051">
                <w:rPr>
                  <w:bCs/>
                  <w:caps/>
                  <w:color w:val="000000"/>
                </w:rPr>
                <w:t>Groupm</w:t>
              </w:r>
              <w:r>
                <w:rPr>
                  <w:bCs/>
                  <w:caps/>
                  <w:color w:val="000000"/>
                </w:rPr>
                <w:t xml:space="preserve"> </w:t>
              </w:r>
              <w:r w:rsidRPr="00684051">
                <w:rPr>
                  <w:bCs/>
                  <w:caps/>
                  <w:color w:val="000000"/>
                </w:rPr>
                <w:t>(IBM)</w:t>
              </w:r>
            </w:ins>
          </w:p>
        </w:tc>
        <w:tc>
          <w:tcPr>
            <w:tcW w:w="1578" w:type="dxa"/>
            <w:shd w:val="clear" w:color="auto" w:fill="auto"/>
            <w:tcPrChange w:id="104" w:author="GroupM" w:date="2020-01-21T22:35:00Z">
              <w:tcPr>
                <w:tcW w:w="1578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105" w:author="GroupM" w:date="2020-01-21T22:26:00Z"/>
                <w:bCs/>
                <w:caps/>
                <w:color w:val="000000"/>
                <w:u w:val="single"/>
              </w:rPr>
              <w:pPrChange w:id="106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107" w:author="GroupM" w:date="2020-01-21T22:26:00Z">
              <w:r>
                <w:rPr>
                  <w:color w:val="000000"/>
                </w:rPr>
                <w:t>Desktop Support Eng</w:t>
              </w:r>
              <w:r w:rsidRPr="00117338">
                <w:rPr>
                  <w:color w:val="000000"/>
                </w:rPr>
                <w:t>.</w:t>
              </w:r>
            </w:ins>
          </w:p>
        </w:tc>
        <w:tc>
          <w:tcPr>
            <w:tcW w:w="1677" w:type="dxa"/>
            <w:shd w:val="clear" w:color="auto" w:fill="auto"/>
            <w:tcPrChange w:id="108" w:author="GroupM" w:date="2020-01-21T22:35:00Z">
              <w:tcPr>
                <w:tcW w:w="1677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109" w:author="GroupM" w:date="2020-01-21T22:26:00Z"/>
                <w:bCs/>
                <w:caps/>
                <w:color w:val="000000"/>
                <w:u w:val="single"/>
              </w:rPr>
              <w:pPrChange w:id="110" w:author="GroupM" w:date="2020-01-21T22:27:00Z">
                <w:pPr>
                  <w:framePr w:hSpace="180" w:wrap="around" w:vAnchor="text" w:hAnchor="margin" w:xAlign="center" w:y="117"/>
                </w:pPr>
              </w:pPrChange>
            </w:pPr>
            <w:ins w:id="111" w:author="GroupM" w:date="2020-01-21T22:26:00Z">
              <w:r>
                <w:rPr>
                  <w:color w:val="000000"/>
                </w:rPr>
                <w:t>01/07/2016 to 14/06/</w:t>
              </w:r>
              <w:r w:rsidRPr="00117338">
                <w:rPr>
                  <w:color w:val="000000"/>
                </w:rPr>
                <w:t>2017</w:t>
              </w:r>
            </w:ins>
          </w:p>
        </w:tc>
        <w:tc>
          <w:tcPr>
            <w:tcW w:w="1775" w:type="dxa"/>
            <w:shd w:val="clear" w:color="auto" w:fill="auto"/>
            <w:tcPrChange w:id="112" w:author="GroupM" w:date="2020-01-21T22:35:00Z">
              <w:tcPr>
                <w:tcW w:w="1775" w:type="dxa"/>
                <w:shd w:val="clear" w:color="auto" w:fill="auto"/>
              </w:tcPr>
            </w:tcPrChange>
          </w:tcPr>
          <w:p w:rsidR="005D3566" w:rsidRDefault="005D3566">
            <w:pPr>
              <w:jc w:val="both"/>
              <w:rPr>
                <w:ins w:id="113" w:author="GroupM" w:date="2020-01-21T22:26:00Z"/>
                <w:bCs/>
                <w:caps/>
                <w:color w:val="000000"/>
              </w:rPr>
              <w:pPrChange w:id="114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115" w:author="GroupM" w:date="2020-01-21T22:26:00Z">
              <w:r w:rsidRPr="00684051">
                <w:rPr>
                  <w:bCs/>
                  <w:caps/>
                  <w:color w:val="000000"/>
                </w:rPr>
                <w:t>Gurgoan</w:t>
              </w:r>
            </w:ins>
          </w:p>
          <w:p w:rsidR="005D3566" w:rsidRPr="00684051" w:rsidRDefault="005D3566">
            <w:pPr>
              <w:jc w:val="both"/>
              <w:rPr>
                <w:ins w:id="116" w:author="GroupM" w:date="2020-01-21T22:26:00Z"/>
                <w:bCs/>
                <w:caps/>
                <w:color w:val="000000"/>
              </w:rPr>
              <w:pPrChange w:id="117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118" w:author="GroupM" w:date="2020-01-21T22:26:00Z">
              <w:r>
                <w:rPr>
                  <w:bCs/>
                  <w:caps/>
                  <w:color w:val="000000"/>
                </w:rPr>
                <w:t>Phase 3</w:t>
              </w:r>
            </w:ins>
          </w:p>
        </w:tc>
      </w:tr>
      <w:tr w:rsidR="00BC5B1A" w:rsidRPr="00117338" w:rsidTr="009862DA">
        <w:trPr>
          <w:trHeight w:val="33"/>
          <w:ins w:id="119" w:author="GroupM" w:date="2020-01-21T22:26:00Z"/>
          <w:trPrChange w:id="120" w:author="GroupM" w:date="2020-01-21T22:35:00Z">
            <w:trPr>
              <w:trHeight w:val="33"/>
            </w:trPr>
          </w:trPrChange>
        </w:trPr>
        <w:tc>
          <w:tcPr>
            <w:tcW w:w="2201" w:type="dxa"/>
            <w:shd w:val="clear" w:color="auto" w:fill="auto"/>
            <w:tcPrChange w:id="121" w:author="GroupM" w:date="2020-01-21T22:35:00Z">
              <w:tcPr>
                <w:tcW w:w="2201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122" w:author="GroupM" w:date="2020-01-21T22:26:00Z"/>
                <w:bCs/>
                <w:caps/>
                <w:color w:val="000000"/>
                <w:u w:val="single"/>
              </w:rPr>
              <w:pPrChange w:id="123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124" w:author="GroupM" w:date="2020-01-21T22:26:00Z">
              <w:r w:rsidRPr="00117338">
                <w:rPr>
                  <w:color w:val="000000"/>
                </w:rPr>
                <w:t>ExperisIT Pvt.Ltd</w:t>
              </w:r>
            </w:ins>
          </w:p>
        </w:tc>
        <w:tc>
          <w:tcPr>
            <w:tcW w:w="2358" w:type="dxa"/>
            <w:gridSpan w:val="2"/>
            <w:shd w:val="clear" w:color="auto" w:fill="auto"/>
            <w:tcPrChange w:id="125" w:author="GroupM" w:date="2020-01-21T22:35:00Z">
              <w:tcPr>
                <w:tcW w:w="2358" w:type="dxa"/>
                <w:gridSpan w:val="2"/>
                <w:shd w:val="clear" w:color="auto" w:fill="auto"/>
              </w:tcPr>
            </w:tcPrChange>
          </w:tcPr>
          <w:p w:rsidR="005D3566" w:rsidRPr="00684051" w:rsidRDefault="005D3566">
            <w:pPr>
              <w:jc w:val="both"/>
              <w:rPr>
                <w:ins w:id="126" w:author="GroupM" w:date="2020-01-21T22:26:00Z"/>
                <w:bCs/>
                <w:caps/>
                <w:color w:val="000000"/>
              </w:rPr>
              <w:pPrChange w:id="127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128" w:author="GroupM" w:date="2020-01-21T22:26:00Z">
              <w:r w:rsidRPr="00684051">
                <w:rPr>
                  <w:bCs/>
                  <w:caps/>
                  <w:color w:val="000000"/>
                </w:rPr>
                <w:t>Groupm</w:t>
              </w:r>
              <w:r>
                <w:rPr>
                  <w:bCs/>
                  <w:caps/>
                  <w:color w:val="000000"/>
                </w:rPr>
                <w:t xml:space="preserve"> </w:t>
              </w:r>
              <w:r w:rsidRPr="00684051">
                <w:rPr>
                  <w:bCs/>
                  <w:caps/>
                  <w:color w:val="000000"/>
                </w:rPr>
                <w:t>(IBM)</w:t>
              </w:r>
            </w:ins>
          </w:p>
        </w:tc>
        <w:tc>
          <w:tcPr>
            <w:tcW w:w="1578" w:type="dxa"/>
            <w:shd w:val="clear" w:color="auto" w:fill="auto"/>
            <w:tcPrChange w:id="129" w:author="GroupM" w:date="2020-01-21T22:35:00Z">
              <w:tcPr>
                <w:tcW w:w="1578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130" w:author="GroupM" w:date="2020-01-21T22:26:00Z"/>
                <w:bCs/>
                <w:caps/>
                <w:color w:val="000000"/>
                <w:u w:val="single"/>
              </w:rPr>
              <w:pPrChange w:id="131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132" w:author="GroupM" w:date="2020-01-21T22:26:00Z">
              <w:r>
                <w:rPr>
                  <w:color w:val="000000"/>
                </w:rPr>
                <w:t>Desktop Support Eng</w:t>
              </w:r>
              <w:r w:rsidRPr="00117338">
                <w:rPr>
                  <w:color w:val="000000"/>
                </w:rPr>
                <w:t>.</w:t>
              </w:r>
            </w:ins>
          </w:p>
        </w:tc>
        <w:tc>
          <w:tcPr>
            <w:tcW w:w="1677" w:type="dxa"/>
            <w:shd w:val="clear" w:color="auto" w:fill="auto"/>
            <w:tcPrChange w:id="133" w:author="GroupM" w:date="2020-01-21T22:35:00Z">
              <w:tcPr>
                <w:tcW w:w="1677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134" w:author="GroupM" w:date="2020-01-21T22:26:00Z"/>
                <w:bCs/>
                <w:caps/>
                <w:color w:val="000000"/>
                <w:u w:val="single"/>
              </w:rPr>
              <w:pPrChange w:id="135" w:author="GroupM" w:date="2020-01-21T22:27:00Z">
                <w:pPr>
                  <w:framePr w:hSpace="180" w:wrap="around" w:vAnchor="text" w:hAnchor="margin" w:xAlign="center" w:y="117"/>
                </w:pPr>
              </w:pPrChange>
            </w:pPr>
            <w:ins w:id="136" w:author="GroupM" w:date="2020-01-21T22:26:00Z">
              <w:r>
                <w:rPr>
                  <w:color w:val="000000"/>
                </w:rPr>
                <w:t>15/06/2016 to 19/09/</w:t>
              </w:r>
              <w:r w:rsidRPr="00117338">
                <w:rPr>
                  <w:color w:val="000000"/>
                </w:rPr>
                <w:t>2017</w:t>
              </w:r>
            </w:ins>
          </w:p>
        </w:tc>
        <w:tc>
          <w:tcPr>
            <w:tcW w:w="1775" w:type="dxa"/>
            <w:shd w:val="clear" w:color="auto" w:fill="auto"/>
            <w:tcPrChange w:id="137" w:author="GroupM" w:date="2020-01-21T22:35:00Z">
              <w:tcPr>
                <w:tcW w:w="1775" w:type="dxa"/>
                <w:shd w:val="clear" w:color="auto" w:fill="auto"/>
              </w:tcPr>
            </w:tcPrChange>
          </w:tcPr>
          <w:p w:rsidR="005D3566" w:rsidRDefault="005D3566">
            <w:pPr>
              <w:jc w:val="both"/>
              <w:rPr>
                <w:ins w:id="138" w:author="GroupM" w:date="2020-01-21T22:26:00Z"/>
                <w:bCs/>
                <w:caps/>
                <w:color w:val="000000"/>
              </w:rPr>
              <w:pPrChange w:id="139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140" w:author="GroupM" w:date="2020-01-21T22:26:00Z">
              <w:r w:rsidRPr="00684051">
                <w:rPr>
                  <w:bCs/>
                  <w:caps/>
                  <w:color w:val="000000"/>
                </w:rPr>
                <w:t>Gurgoan</w:t>
              </w:r>
            </w:ins>
          </w:p>
          <w:p w:rsidR="005D3566" w:rsidRPr="00684051" w:rsidRDefault="005D3566">
            <w:pPr>
              <w:jc w:val="both"/>
              <w:rPr>
                <w:ins w:id="141" w:author="GroupM" w:date="2020-01-21T22:26:00Z"/>
                <w:bCs/>
                <w:caps/>
                <w:color w:val="000000"/>
              </w:rPr>
              <w:pPrChange w:id="142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143" w:author="GroupM" w:date="2020-01-21T22:26:00Z">
              <w:r>
                <w:rPr>
                  <w:bCs/>
                  <w:caps/>
                  <w:color w:val="000000"/>
                </w:rPr>
                <w:t>Phase 3</w:t>
              </w:r>
            </w:ins>
          </w:p>
        </w:tc>
      </w:tr>
      <w:tr w:rsidR="005D3566" w:rsidRPr="00117338" w:rsidTr="009862DA">
        <w:trPr>
          <w:trHeight w:val="33"/>
          <w:ins w:id="144" w:author="GroupM" w:date="2020-01-21T22:26:00Z"/>
          <w:trPrChange w:id="145" w:author="GroupM" w:date="2020-01-21T22:35:00Z">
            <w:trPr>
              <w:trHeight w:val="33"/>
            </w:trPr>
          </w:trPrChange>
        </w:trPr>
        <w:tc>
          <w:tcPr>
            <w:tcW w:w="2201" w:type="dxa"/>
            <w:shd w:val="clear" w:color="auto" w:fill="auto"/>
            <w:tcPrChange w:id="146" w:author="GroupM" w:date="2020-01-21T22:35:00Z">
              <w:tcPr>
                <w:tcW w:w="2201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147" w:author="GroupM" w:date="2020-01-21T22:26:00Z"/>
                <w:color w:val="000000"/>
              </w:rPr>
              <w:pPrChange w:id="148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149" w:author="GroupM" w:date="2020-01-21T22:26:00Z">
              <w:r>
                <w:rPr>
                  <w:color w:val="000000"/>
                </w:rPr>
                <w:t>TeamComputers Pvt.Ltd</w:t>
              </w:r>
            </w:ins>
          </w:p>
        </w:tc>
        <w:tc>
          <w:tcPr>
            <w:tcW w:w="2358" w:type="dxa"/>
            <w:gridSpan w:val="2"/>
            <w:shd w:val="clear" w:color="auto" w:fill="auto"/>
            <w:tcPrChange w:id="150" w:author="GroupM" w:date="2020-01-21T22:35:00Z">
              <w:tcPr>
                <w:tcW w:w="2358" w:type="dxa"/>
                <w:gridSpan w:val="2"/>
                <w:shd w:val="clear" w:color="auto" w:fill="auto"/>
              </w:tcPr>
            </w:tcPrChange>
          </w:tcPr>
          <w:p w:rsidR="005D3566" w:rsidRPr="00684051" w:rsidRDefault="005D3566">
            <w:pPr>
              <w:jc w:val="both"/>
              <w:rPr>
                <w:ins w:id="151" w:author="GroupM" w:date="2020-01-21T22:26:00Z"/>
                <w:bCs/>
                <w:caps/>
                <w:color w:val="000000"/>
              </w:rPr>
              <w:pPrChange w:id="152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</w:p>
        </w:tc>
        <w:tc>
          <w:tcPr>
            <w:tcW w:w="1578" w:type="dxa"/>
            <w:shd w:val="clear" w:color="auto" w:fill="auto"/>
            <w:tcPrChange w:id="153" w:author="GroupM" w:date="2020-01-21T22:35:00Z">
              <w:tcPr>
                <w:tcW w:w="1578" w:type="dxa"/>
                <w:shd w:val="clear" w:color="auto" w:fill="auto"/>
              </w:tcPr>
            </w:tcPrChange>
          </w:tcPr>
          <w:p w:rsidR="005D3566" w:rsidRPr="00117338" w:rsidRDefault="005D3566">
            <w:pPr>
              <w:jc w:val="both"/>
              <w:rPr>
                <w:ins w:id="154" w:author="GroupM" w:date="2020-01-21T22:26:00Z"/>
                <w:bCs/>
                <w:caps/>
                <w:color w:val="000000"/>
                <w:u w:val="single"/>
              </w:rPr>
              <w:pPrChange w:id="155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156" w:author="GroupM" w:date="2020-01-21T22:26:00Z">
              <w:r>
                <w:rPr>
                  <w:color w:val="000000"/>
                </w:rPr>
                <w:t>Network Engineer</w:t>
              </w:r>
            </w:ins>
          </w:p>
        </w:tc>
        <w:tc>
          <w:tcPr>
            <w:tcW w:w="1677" w:type="dxa"/>
            <w:shd w:val="clear" w:color="auto" w:fill="auto"/>
            <w:tcPrChange w:id="157" w:author="GroupM" w:date="2020-01-21T22:35:00Z">
              <w:tcPr>
                <w:tcW w:w="1677" w:type="dxa"/>
                <w:shd w:val="clear" w:color="auto" w:fill="auto"/>
              </w:tcPr>
            </w:tcPrChange>
          </w:tcPr>
          <w:p w:rsidR="005D3566" w:rsidRDefault="005D3566">
            <w:pPr>
              <w:jc w:val="both"/>
              <w:rPr>
                <w:ins w:id="158" w:author="GroupM" w:date="2020-01-21T22:26:00Z"/>
                <w:color w:val="000000"/>
              </w:rPr>
              <w:pPrChange w:id="159" w:author="GroupM" w:date="2020-01-21T22:27:00Z">
                <w:pPr>
                  <w:framePr w:hSpace="180" w:wrap="around" w:vAnchor="text" w:hAnchor="margin" w:xAlign="center" w:y="117"/>
                </w:pPr>
              </w:pPrChange>
            </w:pPr>
            <w:ins w:id="160" w:author="GroupM" w:date="2020-01-21T22:26:00Z">
              <w:r>
                <w:rPr>
                  <w:color w:val="000000"/>
                </w:rPr>
                <w:t xml:space="preserve">14/01/2019 to </w:t>
              </w:r>
            </w:ins>
          </w:p>
          <w:p w:rsidR="005D3566" w:rsidRDefault="005D3566">
            <w:pPr>
              <w:jc w:val="both"/>
              <w:rPr>
                <w:ins w:id="161" w:author="GroupM" w:date="2020-01-21T22:26:00Z"/>
                <w:color w:val="000000"/>
              </w:rPr>
              <w:pPrChange w:id="162" w:author="GroupM" w:date="2020-01-21T22:27:00Z">
                <w:pPr>
                  <w:framePr w:hSpace="180" w:wrap="around" w:vAnchor="text" w:hAnchor="margin" w:xAlign="center" w:y="117"/>
                </w:pPr>
              </w:pPrChange>
            </w:pPr>
            <w:ins w:id="163" w:author="GroupM" w:date="2020-01-21T22:26:00Z">
              <w:r>
                <w:rPr>
                  <w:color w:val="000000"/>
                </w:rPr>
                <w:t>Till date</w:t>
              </w:r>
            </w:ins>
          </w:p>
        </w:tc>
        <w:tc>
          <w:tcPr>
            <w:tcW w:w="1775" w:type="dxa"/>
            <w:shd w:val="clear" w:color="auto" w:fill="auto"/>
            <w:tcPrChange w:id="164" w:author="GroupM" w:date="2020-01-21T22:35:00Z">
              <w:tcPr>
                <w:tcW w:w="1775" w:type="dxa"/>
                <w:shd w:val="clear" w:color="auto" w:fill="auto"/>
              </w:tcPr>
            </w:tcPrChange>
          </w:tcPr>
          <w:p w:rsidR="005D3566" w:rsidRPr="00684051" w:rsidRDefault="005D3566">
            <w:pPr>
              <w:jc w:val="both"/>
              <w:rPr>
                <w:ins w:id="165" w:author="GroupM" w:date="2020-01-21T22:26:00Z"/>
                <w:bCs/>
                <w:caps/>
                <w:color w:val="000000"/>
              </w:rPr>
              <w:pPrChange w:id="166" w:author="GroupM" w:date="2020-01-21T22:27:00Z">
                <w:pPr>
                  <w:framePr w:hSpace="180" w:wrap="around" w:vAnchor="text" w:hAnchor="margin" w:xAlign="center" w:y="117"/>
                  <w:jc w:val="both"/>
                </w:pPr>
              </w:pPrChange>
            </w:pPr>
            <w:ins w:id="167" w:author="GroupM" w:date="2020-01-21T22:26:00Z">
              <w:r>
                <w:rPr>
                  <w:bCs/>
                  <w:caps/>
                  <w:color w:val="000000"/>
                </w:rPr>
                <w:t>Gurgoan</w:t>
              </w:r>
            </w:ins>
          </w:p>
        </w:tc>
      </w:tr>
    </w:tbl>
    <w:p w:rsidR="00594E7C" w:rsidDel="005D3566" w:rsidRDefault="00594E7C" w:rsidP="00144FD7">
      <w:pPr>
        <w:jc w:val="both"/>
        <w:rPr>
          <w:del w:id="168" w:author="GroupM" w:date="2020-01-21T22:26:00Z"/>
          <w:rFonts w:ascii="Georgia" w:hAnsi="Georgia" w:cs="Arial"/>
          <w:color w:val="000000"/>
        </w:rPr>
      </w:pPr>
    </w:p>
    <w:tbl>
      <w:tblPr>
        <w:tblW w:w="958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69" w:author="GroupM" w:date="2020-01-21T22:19:00Z">
          <w:tblPr>
            <w:tblW w:w="9490" w:type="dxa"/>
            <w:tblInd w:w="72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201"/>
        <w:gridCol w:w="91"/>
        <w:gridCol w:w="2267"/>
        <w:gridCol w:w="1578"/>
        <w:gridCol w:w="1677"/>
        <w:gridCol w:w="1775"/>
        <w:tblGridChange w:id="170">
          <w:tblGrid>
            <w:gridCol w:w="2178"/>
            <w:gridCol w:w="90"/>
            <w:gridCol w:w="2243"/>
            <w:gridCol w:w="1562"/>
            <w:gridCol w:w="1660"/>
            <w:gridCol w:w="1757"/>
          </w:tblGrid>
        </w:tblGridChange>
      </w:tblGrid>
      <w:tr w:rsidR="00117338" w:rsidRPr="00117338" w:rsidDel="005D3566" w:rsidTr="008A62DD">
        <w:trPr>
          <w:trHeight w:val="206"/>
          <w:del w:id="171" w:author="GroupM" w:date="2020-01-21T22:26:00Z"/>
          <w:trPrChange w:id="172" w:author="GroupM" w:date="2020-01-21T22:19:00Z">
            <w:trPr>
              <w:trHeight w:val="422"/>
            </w:trPr>
          </w:trPrChange>
        </w:trPr>
        <w:tc>
          <w:tcPr>
            <w:tcW w:w="2292" w:type="dxa"/>
            <w:gridSpan w:val="2"/>
            <w:shd w:val="clear" w:color="auto" w:fill="auto"/>
            <w:tcPrChange w:id="173" w:author="GroupM" w:date="2020-01-21T22:19:00Z">
              <w:tcPr>
                <w:tcW w:w="2268" w:type="dxa"/>
                <w:gridSpan w:val="2"/>
                <w:shd w:val="clear" w:color="auto" w:fill="auto"/>
              </w:tcPr>
            </w:tcPrChange>
          </w:tcPr>
          <w:p w:rsidR="003828C1" w:rsidRPr="00117338" w:rsidDel="005D3566" w:rsidRDefault="003828C1" w:rsidP="00144FD7">
            <w:pPr>
              <w:jc w:val="both"/>
              <w:rPr>
                <w:del w:id="174" w:author="GroupM" w:date="2020-01-21T22:26:00Z"/>
                <w:b/>
                <w:bCs/>
                <w:caps/>
                <w:color w:val="000000"/>
              </w:rPr>
            </w:pPr>
            <w:del w:id="175" w:author="GroupM" w:date="2020-01-21T22:26:00Z">
              <w:r w:rsidRPr="00117338" w:rsidDel="005D3566">
                <w:rPr>
                  <w:b/>
                  <w:bCs/>
                  <w:caps/>
                  <w:color w:val="000000"/>
                </w:rPr>
                <w:delText>Company</w:delText>
              </w:r>
              <w:r w:rsidR="003156BA" w:rsidRPr="00117338" w:rsidDel="005D3566">
                <w:rPr>
                  <w:b/>
                  <w:bCs/>
                  <w:caps/>
                  <w:color w:val="000000"/>
                </w:rPr>
                <w:delText xml:space="preserve"> Name</w:delText>
              </w:r>
            </w:del>
          </w:p>
        </w:tc>
        <w:tc>
          <w:tcPr>
            <w:tcW w:w="2267" w:type="dxa"/>
            <w:shd w:val="clear" w:color="auto" w:fill="auto"/>
            <w:tcPrChange w:id="176" w:author="GroupM" w:date="2020-01-21T22:19:00Z">
              <w:tcPr>
                <w:tcW w:w="2243" w:type="dxa"/>
                <w:shd w:val="clear" w:color="auto" w:fill="auto"/>
              </w:tcPr>
            </w:tcPrChange>
          </w:tcPr>
          <w:p w:rsidR="002506B3" w:rsidRPr="00117338" w:rsidDel="005D3566" w:rsidRDefault="003828C1" w:rsidP="00144FD7">
            <w:pPr>
              <w:jc w:val="both"/>
              <w:rPr>
                <w:del w:id="177" w:author="GroupM" w:date="2020-01-21T22:26:00Z"/>
                <w:rFonts w:ascii="Georgia" w:hAnsi="Georgia" w:cs="Arial"/>
                <w:b/>
                <w:bCs/>
                <w:caps/>
                <w:color w:val="000000"/>
              </w:rPr>
            </w:pPr>
            <w:del w:id="178" w:author="GroupM" w:date="2020-01-21T22:26:00Z">
              <w:r w:rsidRPr="00117338" w:rsidDel="005D3566">
                <w:rPr>
                  <w:rFonts w:ascii="Georgia" w:hAnsi="Georgia" w:cs="Arial"/>
                  <w:b/>
                  <w:bCs/>
                  <w:caps/>
                  <w:color w:val="000000"/>
                </w:rPr>
                <w:delText>Client</w:delText>
              </w:r>
              <w:r w:rsidR="0004416F" w:rsidRPr="00117338" w:rsidDel="005D3566">
                <w:rPr>
                  <w:rFonts w:ascii="Georgia" w:hAnsi="Georgia" w:cs="Arial"/>
                  <w:b/>
                  <w:bCs/>
                  <w:caps/>
                  <w:color w:val="000000"/>
                </w:rPr>
                <w:delText xml:space="preserve"> </w:delText>
              </w:r>
              <w:r w:rsidR="002506B3" w:rsidRPr="00117338" w:rsidDel="005D3566">
                <w:rPr>
                  <w:rFonts w:ascii="Georgia" w:hAnsi="Georgia" w:cs="Arial"/>
                  <w:b/>
                  <w:bCs/>
                  <w:caps/>
                  <w:color w:val="000000"/>
                </w:rPr>
                <w:delText>Site</w:delText>
              </w:r>
            </w:del>
          </w:p>
        </w:tc>
        <w:tc>
          <w:tcPr>
            <w:tcW w:w="1578" w:type="dxa"/>
            <w:shd w:val="clear" w:color="auto" w:fill="auto"/>
            <w:tcPrChange w:id="179" w:author="GroupM" w:date="2020-01-21T22:19:00Z">
              <w:tcPr>
                <w:tcW w:w="1562" w:type="dxa"/>
                <w:shd w:val="clear" w:color="auto" w:fill="auto"/>
              </w:tcPr>
            </w:tcPrChange>
          </w:tcPr>
          <w:p w:rsidR="003828C1" w:rsidRPr="00117338" w:rsidDel="005D3566" w:rsidRDefault="003828C1" w:rsidP="00144FD7">
            <w:pPr>
              <w:jc w:val="both"/>
              <w:rPr>
                <w:del w:id="180" w:author="GroupM" w:date="2020-01-21T22:26:00Z"/>
                <w:rFonts w:ascii="Georgia" w:hAnsi="Georgia" w:cs="Arial"/>
                <w:b/>
                <w:bCs/>
                <w:caps/>
                <w:color w:val="000000"/>
              </w:rPr>
            </w:pPr>
            <w:del w:id="181" w:author="GroupM" w:date="2020-01-21T22:26:00Z">
              <w:r w:rsidRPr="00117338" w:rsidDel="005D3566">
                <w:rPr>
                  <w:rFonts w:ascii="Georgia" w:hAnsi="Georgia" w:cs="Arial"/>
                  <w:b/>
                  <w:bCs/>
                  <w:caps/>
                  <w:color w:val="000000"/>
                </w:rPr>
                <w:delText>Profile</w:delText>
              </w:r>
            </w:del>
          </w:p>
        </w:tc>
        <w:tc>
          <w:tcPr>
            <w:tcW w:w="1677" w:type="dxa"/>
            <w:shd w:val="clear" w:color="auto" w:fill="auto"/>
            <w:tcPrChange w:id="182" w:author="GroupM" w:date="2020-01-21T22:19:00Z">
              <w:tcPr>
                <w:tcW w:w="1660" w:type="dxa"/>
                <w:shd w:val="clear" w:color="auto" w:fill="auto"/>
              </w:tcPr>
            </w:tcPrChange>
          </w:tcPr>
          <w:p w:rsidR="003828C1" w:rsidRPr="00117338" w:rsidDel="005D3566" w:rsidRDefault="003828C1" w:rsidP="00144FD7">
            <w:pPr>
              <w:jc w:val="both"/>
              <w:rPr>
                <w:del w:id="183" w:author="GroupM" w:date="2020-01-21T22:26:00Z"/>
                <w:rFonts w:ascii="Georgia" w:hAnsi="Georgia" w:cs="Arial"/>
                <w:b/>
                <w:bCs/>
                <w:caps/>
                <w:color w:val="000000"/>
              </w:rPr>
            </w:pPr>
            <w:del w:id="184" w:author="GroupM" w:date="2020-01-21T22:26:00Z">
              <w:r w:rsidRPr="00117338" w:rsidDel="005D3566">
                <w:rPr>
                  <w:rFonts w:ascii="Georgia" w:hAnsi="Georgia" w:cs="Arial"/>
                  <w:b/>
                  <w:bCs/>
                  <w:caps/>
                  <w:color w:val="000000"/>
                </w:rPr>
                <w:delText>duration</w:delText>
              </w:r>
            </w:del>
          </w:p>
        </w:tc>
        <w:tc>
          <w:tcPr>
            <w:tcW w:w="1775" w:type="dxa"/>
            <w:shd w:val="clear" w:color="auto" w:fill="auto"/>
            <w:tcPrChange w:id="185" w:author="GroupM" w:date="2020-01-21T22:19:00Z">
              <w:tcPr>
                <w:tcW w:w="1757" w:type="dxa"/>
                <w:shd w:val="clear" w:color="auto" w:fill="auto"/>
              </w:tcPr>
            </w:tcPrChange>
          </w:tcPr>
          <w:p w:rsidR="003828C1" w:rsidRPr="00117338" w:rsidDel="005D3566" w:rsidRDefault="003828C1" w:rsidP="00144FD7">
            <w:pPr>
              <w:jc w:val="both"/>
              <w:rPr>
                <w:del w:id="186" w:author="GroupM" w:date="2020-01-21T22:26:00Z"/>
                <w:rFonts w:ascii="Georgia" w:hAnsi="Georgia" w:cs="Arial"/>
                <w:b/>
                <w:bCs/>
                <w:caps/>
                <w:color w:val="000000"/>
              </w:rPr>
            </w:pPr>
            <w:del w:id="187" w:author="GroupM" w:date="2020-01-21T22:26:00Z">
              <w:r w:rsidRPr="00117338" w:rsidDel="005D3566">
                <w:rPr>
                  <w:rFonts w:ascii="Georgia" w:hAnsi="Georgia" w:cs="Arial"/>
                  <w:b/>
                  <w:bCs/>
                  <w:caps/>
                  <w:color w:val="000000"/>
                </w:rPr>
                <w:delText>Location</w:delText>
              </w:r>
            </w:del>
          </w:p>
        </w:tc>
      </w:tr>
      <w:tr w:rsidR="00117338" w:rsidRPr="00117338" w:rsidDel="005D3566" w:rsidTr="008A62DD">
        <w:trPr>
          <w:trHeight w:val="237"/>
          <w:del w:id="188" w:author="GroupM" w:date="2020-01-21T22:26:00Z"/>
          <w:trPrChange w:id="189" w:author="GroupM" w:date="2020-01-21T22:19:00Z">
            <w:trPr>
              <w:trHeight w:val="486"/>
            </w:trPr>
          </w:trPrChange>
        </w:trPr>
        <w:tc>
          <w:tcPr>
            <w:tcW w:w="2201" w:type="dxa"/>
            <w:shd w:val="clear" w:color="auto" w:fill="auto"/>
            <w:tcPrChange w:id="190" w:author="GroupM" w:date="2020-01-21T22:19:00Z">
              <w:tcPr>
                <w:tcW w:w="2178" w:type="dxa"/>
                <w:shd w:val="clear" w:color="auto" w:fill="auto"/>
              </w:tcPr>
            </w:tcPrChange>
          </w:tcPr>
          <w:p w:rsidR="003828C1" w:rsidRPr="00117338" w:rsidDel="005D3566" w:rsidRDefault="00C940FB" w:rsidP="00144FD7">
            <w:pPr>
              <w:jc w:val="both"/>
              <w:rPr>
                <w:del w:id="191" w:author="GroupM" w:date="2020-01-21T22:26:00Z"/>
                <w:bCs/>
                <w:caps/>
                <w:color w:val="000000"/>
                <w:u w:val="single"/>
              </w:rPr>
            </w:pPr>
            <w:del w:id="192" w:author="GroupM" w:date="2020-01-21T22:26:00Z">
              <w:r w:rsidDel="005D3566">
                <w:rPr>
                  <w:color w:val="000000"/>
                </w:rPr>
                <w:delText>F</w:delText>
              </w:r>
              <w:r w:rsidR="00C43C23" w:rsidDel="005D3566">
                <w:rPr>
                  <w:color w:val="000000"/>
                </w:rPr>
                <w:delText>uture</w:delText>
              </w:r>
              <w:r w:rsidR="00C43C23" w:rsidRPr="00117338" w:rsidDel="005D3566">
                <w:rPr>
                  <w:color w:val="000000"/>
                </w:rPr>
                <w:delText xml:space="preserve"> soft</w:delText>
              </w:r>
              <w:r w:rsidR="003828C1" w:rsidRPr="00117338" w:rsidDel="005D3566">
                <w:rPr>
                  <w:color w:val="000000"/>
                </w:rPr>
                <w:delText xml:space="preserve"> Pvt. Ltd</w:delText>
              </w:r>
            </w:del>
          </w:p>
        </w:tc>
        <w:tc>
          <w:tcPr>
            <w:tcW w:w="2358" w:type="dxa"/>
            <w:gridSpan w:val="2"/>
            <w:shd w:val="clear" w:color="auto" w:fill="auto"/>
            <w:tcPrChange w:id="193" w:author="GroupM" w:date="2020-01-21T22:19:00Z">
              <w:tcPr>
                <w:tcW w:w="2333" w:type="dxa"/>
                <w:gridSpan w:val="2"/>
                <w:shd w:val="clear" w:color="auto" w:fill="auto"/>
              </w:tcPr>
            </w:tcPrChange>
          </w:tcPr>
          <w:p w:rsidR="003828C1" w:rsidRPr="00684051" w:rsidDel="005D3566" w:rsidRDefault="003828C1" w:rsidP="00144FD7">
            <w:pPr>
              <w:jc w:val="both"/>
              <w:rPr>
                <w:del w:id="194" w:author="GroupM" w:date="2020-01-21T22:26:00Z"/>
                <w:bCs/>
                <w:caps/>
                <w:color w:val="000000"/>
              </w:rPr>
            </w:pPr>
            <w:del w:id="195" w:author="GroupM" w:date="2020-01-21T22:26:00Z">
              <w:r w:rsidRPr="00684051" w:rsidDel="005D3566">
                <w:rPr>
                  <w:bCs/>
                  <w:caps/>
                  <w:color w:val="000000"/>
                </w:rPr>
                <w:delText>TECHMAHINDRA</w:delText>
              </w:r>
            </w:del>
          </w:p>
        </w:tc>
        <w:tc>
          <w:tcPr>
            <w:tcW w:w="1578" w:type="dxa"/>
            <w:shd w:val="clear" w:color="auto" w:fill="auto"/>
            <w:tcPrChange w:id="196" w:author="GroupM" w:date="2020-01-21T22:19:00Z">
              <w:tcPr>
                <w:tcW w:w="1562" w:type="dxa"/>
                <w:shd w:val="clear" w:color="auto" w:fill="auto"/>
              </w:tcPr>
            </w:tcPrChange>
          </w:tcPr>
          <w:p w:rsidR="003828C1" w:rsidRPr="00117338" w:rsidDel="005D3566" w:rsidRDefault="00B94264" w:rsidP="00144FD7">
            <w:pPr>
              <w:jc w:val="both"/>
              <w:rPr>
                <w:del w:id="197" w:author="GroupM" w:date="2020-01-21T22:26:00Z"/>
                <w:bCs/>
                <w:caps/>
                <w:color w:val="000000"/>
                <w:u w:val="single"/>
              </w:rPr>
            </w:pPr>
            <w:del w:id="198" w:author="GroupM" w:date="2020-01-21T22:26:00Z">
              <w:r w:rsidDel="005D3566">
                <w:rPr>
                  <w:color w:val="000000"/>
                </w:rPr>
                <w:delText>Desktop Support Eng</w:delText>
              </w:r>
              <w:r w:rsidR="00713F42" w:rsidRPr="00117338" w:rsidDel="005D3566">
                <w:rPr>
                  <w:color w:val="000000"/>
                </w:rPr>
                <w:delText>.</w:delText>
              </w:r>
            </w:del>
          </w:p>
        </w:tc>
        <w:tc>
          <w:tcPr>
            <w:tcW w:w="1677" w:type="dxa"/>
            <w:shd w:val="clear" w:color="auto" w:fill="auto"/>
            <w:tcPrChange w:id="199" w:author="GroupM" w:date="2020-01-21T22:19:00Z">
              <w:tcPr>
                <w:tcW w:w="1660" w:type="dxa"/>
                <w:shd w:val="clear" w:color="auto" w:fill="auto"/>
              </w:tcPr>
            </w:tcPrChange>
          </w:tcPr>
          <w:p w:rsidR="003828C1" w:rsidRPr="00117338" w:rsidDel="005D3566" w:rsidRDefault="00EB4CF9" w:rsidP="00EB4CF9">
            <w:pPr>
              <w:rPr>
                <w:del w:id="200" w:author="GroupM" w:date="2020-01-21T22:26:00Z"/>
                <w:bCs/>
                <w:caps/>
                <w:color w:val="000000"/>
                <w:u w:val="single"/>
              </w:rPr>
            </w:pPr>
            <w:del w:id="201" w:author="GroupM" w:date="2020-01-21T22:26:00Z">
              <w:r w:rsidDel="005D3566">
                <w:rPr>
                  <w:color w:val="000000"/>
                </w:rPr>
                <w:delText>05/04/2010 to 10/02/</w:delText>
              </w:r>
              <w:r w:rsidR="003828C1" w:rsidRPr="00117338" w:rsidDel="005D3566">
                <w:rPr>
                  <w:color w:val="000000"/>
                </w:rPr>
                <w:delText>2011</w:delText>
              </w:r>
            </w:del>
          </w:p>
        </w:tc>
        <w:tc>
          <w:tcPr>
            <w:tcW w:w="1775" w:type="dxa"/>
            <w:shd w:val="clear" w:color="auto" w:fill="auto"/>
            <w:tcPrChange w:id="202" w:author="GroupM" w:date="2020-01-21T22:19:00Z">
              <w:tcPr>
                <w:tcW w:w="1757" w:type="dxa"/>
                <w:shd w:val="clear" w:color="auto" w:fill="auto"/>
              </w:tcPr>
            </w:tcPrChange>
          </w:tcPr>
          <w:p w:rsidR="003828C1" w:rsidRPr="00117338" w:rsidDel="005D3566" w:rsidRDefault="003828C1" w:rsidP="00144FD7">
            <w:pPr>
              <w:jc w:val="both"/>
              <w:rPr>
                <w:del w:id="203" w:author="GroupM" w:date="2020-01-21T22:26:00Z"/>
                <w:bCs/>
                <w:caps/>
                <w:color w:val="000000"/>
                <w:u w:val="single"/>
              </w:rPr>
            </w:pPr>
            <w:del w:id="204" w:author="GroupM" w:date="2020-01-21T22:26:00Z">
              <w:r w:rsidRPr="00117338" w:rsidDel="005D3566">
                <w:rPr>
                  <w:color w:val="000000"/>
                </w:rPr>
                <w:delText>63 Noida</w:delText>
              </w:r>
            </w:del>
          </w:p>
        </w:tc>
      </w:tr>
      <w:tr w:rsidR="001344FE" w:rsidRPr="00117338" w:rsidDel="005D3566" w:rsidTr="008A62DD">
        <w:trPr>
          <w:trHeight w:val="294"/>
          <w:del w:id="205" w:author="GroupM" w:date="2020-01-21T22:26:00Z"/>
          <w:trPrChange w:id="206" w:author="GroupM" w:date="2020-01-21T22:19:00Z">
            <w:trPr>
              <w:trHeight w:val="602"/>
            </w:trPr>
          </w:trPrChange>
        </w:trPr>
        <w:tc>
          <w:tcPr>
            <w:tcW w:w="2201" w:type="dxa"/>
            <w:shd w:val="clear" w:color="auto" w:fill="auto"/>
            <w:tcPrChange w:id="207" w:author="GroupM" w:date="2020-01-21T22:19:00Z">
              <w:tcPr>
                <w:tcW w:w="2178" w:type="dxa"/>
                <w:shd w:val="clear" w:color="auto" w:fill="auto"/>
              </w:tcPr>
            </w:tcPrChange>
          </w:tcPr>
          <w:p w:rsidR="001344FE" w:rsidRPr="00117338" w:rsidDel="005D3566" w:rsidRDefault="001344FE" w:rsidP="001344FE">
            <w:pPr>
              <w:jc w:val="both"/>
              <w:rPr>
                <w:del w:id="208" w:author="GroupM" w:date="2020-01-21T22:26:00Z"/>
                <w:bCs/>
                <w:caps/>
                <w:color w:val="000000"/>
                <w:u w:val="single"/>
              </w:rPr>
            </w:pPr>
            <w:del w:id="209" w:author="GroupM" w:date="2020-01-21T22:26:00Z">
              <w:r w:rsidRPr="00117338" w:rsidDel="005D3566">
                <w:rPr>
                  <w:color w:val="000000"/>
                </w:rPr>
                <w:delText>Acliv Pvt.Ltd</w:delText>
              </w:r>
            </w:del>
          </w:p>
        </w:tc>
        <w:tc>
          <w:tcPr>
            <w:tcW w:w="2358" w:type="dxa"/>
            <w:gridSpan w:val="2"/>
            <w:shd w:val="clear" w:color="auto" w:fill="auto"/>
            <w:tcPrChange w:id="210" w:author="GroupM" w:date="2020-01-21T22:19:00Z">
              <w:tcPr>
                <w:tcW w:w="2333" w:type="dxa"/>
                <w:gridSpan w:val="2"/>
                <w:shd w:val="clear" w:color="auto" w:fill="auto"/>
              </w:tcPr>
            </w:tcPrChange>
          </w:tcPr>
          <w:p w:rsidR="001344FE" w:rsidRPr="00684051" w:rsidDel="005D3566" w:rsidRDefault="001344FE" w:rsidP="001344FE">
            <w:pPr>
              <w:jc w:val="both"/>
              <w:rPr>
                <w:del w:id="211" w:author="GroupM" w:date="2020-01-21T22:26:00Z"/>
                <w:bCs/>
                <w:caps/>
                <w:color w:val="000000"/>
              </w:rPr>
            </w:pPr>
            <w:del w:id="212" w:author="GroupM" w:date="2020-01-21T22:26:00Z">
              <w:r w:rsidRPr="00684051" w:rsidDel="005D3566">
                <w:rPr>
                  <w:bCs/>
                  <w:caps/>
                  <w:color w:val="000000"/>
                </w:rPr>
                <w:delText>Groupm(Dimension</w:delText>
              </w:r>
              <w:r w:rsidDel="005D3566">
                <w:rPr>
                  <w:bCs/>
                  <w:caps/>
                  <w:color w:val="000000"/>
                </w:rPr>
                <w:delText>DatA)</w:delText>
              </w:r>
            </w:del>
          </w:p>
        </w:tc>
        <w:tc>
          <w:tcPr>
            <w:tcW w:w="1578" w:type="dxa"/>
            <w:shd w:val="clear" w:color="auto" w:fill="auto"/>
            <w:tcPrChange w:id="213" w:author="GroupM" w:date="2020-01-21T22:19:00Z">
              <w:tcPr>
                <w:tcW w:w="1562" w:type="dxa"/>
                <w:shd w:val="clear" w:color="auto" w:fill="auto"/>
              </w:tcPr>
            </w:tcPrChange>
          </w:tcPr>
          <w:p w:rsidR="001344FE" w:rsidRPr="00117338" w:rsidDel="005D3566" w:rsidRDefault="00B94264" w:rsidP="001344FE">
            <w:pPr>
              <w:jc w:val="both"/>
              <w:rPr>
                <w:del w:id="214" w:author="GroupM" w:date="2020-01-21T22:26:00Z"/>
                <w:bCs/>
                <w:caps/>
                <w:color w:val="000000"/>
                <w:u w:val="single"/>
              </w:rPr>
            </w:pPr>
            <w:del w:id="215" w:author="GroupM" w:date="2020-01-21T22:26:00Z">
              <w:r w:rsidDel="005D3566">
                <w:rPr>
                  <w:color w:val="000000"/>
                </w:rPr>
                <w:delText>Desktop Support Eng</w:delText>
              </w:r>
              <w:r w:rsidRPr="00117338" w:rsidDel="005D3566">
                <w:rPr>
                  <w:color w:val="000000"/>
                </w:rPr>
                <w:delText>.</w:delText>
              </w:r>
            </w:del>
          </w:p>
        </w:tc>
        <w:tc>
          <w:tcPr>
            <w:tcW w:w="1677" w:type="dxa"/>
            <w:shd w:val="clear" w:color="auto" w:fill="auto"/>
            <w:tcPrChange w:id="216" w:author="GroupM" w:date="2020-01-21T22:19:00Z">
              <w:tcPr>
                <w:tcW w:w="1660" w:type="dxa"/>
                <w:shd w:val="clear" w:color="auto" w:fill="auto"/>
              </w:tcPr>
            </w:tcPrChange>
          </w:tcPr>
          <w:p w:rsidR="001344FE" w:rsidRPr="00117338" w:rsidDel="005D3566" w:rsidRDefault="001344FE" w:rsidP="001344FE">
            <w:pPr>
              <w:rPr>
                <w:del w:id="217" w:author="GroupM" w:date="2020-01-21T22:26:00Z"/>
                <w:bCs/>
                <w:caps/>
                <w:color w:val="000000"/>
                <w:u w:val="single"/>
              </w:rPr>
            </w:pPr>
            <w:del w:id="218" w:author="GroupM" w:date="2020-01-21T22:26:00Z">
              <w:r w:rsidDel="005D3566">
                <w:rPr>
                  <w:color w:val="000000"/>
                </w:rPr>
                <w:delText>09/02/2015 to 30/06/</w:delText>
              </w:r>
              <w:r w:rsidRPr="00117338" w:rsidDel="005D3566">
                <w:rPr>
                  <w:color w:val="000000"/>
                </w:rPr>
                <w:delText>2016</w:delText>
              </w:r>
            </w:del>
          </w:p>
        </w:tc>
        <w:tc>
          <w:tcPr>
            <w:tcW w:w="1775" w:type="dxa"/>
            <w:shd w:val="clear" w:color="auto" w:fill="auto"/>
            <w:tcPrChange w:id="219" w:author="GroupM" w:date="2020-01-21T22:19:00Z">
              <w:tcPr>
                <w:tcW w:w="1757" w:type="dxa"/>
                <w:shd w:val="clear" w:color="auto" w:fill="auto"/>
              </w:tcPr>
            </w:tcPrChange>
          </w:tcPr>
          <w:p w:rsidR="001344FE" w:rsidRPr="00684051" w:rsidDel="005D3566" w:rsidRDefault="001344FE" w:rsidP="001344FE">
            <w:pPr>
              <w:jc w:val="both"/>
              <w:rPr>
                <w:del w:id="220" w:author="GroupM" w:date="2020-01-21T22:26:00Z"/>
                <w:bCs/>
                <w:caps/>
                <w:color w:val="000000"/>
              </w:rPr>
            </w:pPr>
            <w:del w:id="221" w:author="GroupM" w:date="2020-01-21T22:26:00Z">
              <w:r w:rsidRPr="00684051" w:rsidDel="005D3566">
                <w:rPr>
                  <w:bCs/>
                  <w:caps/>
                  <w:color w:val="000000"/>
                </w:rPr>
                <w:delText>Gurgoan</w:delText>
              </w:r>
              <w:r w:rsidDel="005D3566">
                <w:rPr>
                  <w:bCs/>
                  <w:caps/>
                  <w:color w:val="000000"/>
                </w:rPr>
                <w:delText xml:space="preserve"> Phase 3</w:delText>
              </w:r>
            </w:del>
          </w:p>
        </w:tc>
      </w:tr>
      <w:tr w:rsidR="001344FE" w:rsidRPr="00117338" w:rsidDel="005D3566" w:rsidTr="008A62DD">
        <w:trPr>
          <w:trHeight w:val="259"/>
          <w:del w:id="222" w:author="GroupM" w:date="2020-01-21T22:26:00Z"/>
          <w:trPrChange w:id="223" w:author="GroupM" w:date="2020-01-21T22:19:00Z">
            <w:trPr>
              <w:trHeight w:val="530"/>
            </w:trPr>
          </w:trPrChange>
        </w:trPr>
        <w:tc>
          <w:tcPr>
            <w:tcW w:w="2201" w:type="dxa"/>
            <w:shd w:val="clear" w:color="auto" w:fill="auto"/>
            <w:tcPrChange w:id="224" w:author="GroupM" w:date="2020-01-21T22:19:00Z">
              <w:tcPr>
                <w:tcW w:w="2178" w:type="dxa"/>
                <w:shd w:val="clear" w:color="auto" w:fill="auto"/>
              </w:tcPr>
            </w:tcPrChange>
          </w:tcPr>
          <w:p w:rsidR="001344FE" w:rsidRPr="00117338" w:rsidDel="005D3566" w:rsidRDefault="001344FE" w:rsidP="001344FE">
            <w:pPr>
              <w:jc w:val="both"/>
              <w:rPr>
                <w:del w:id="225" w:author="GroupM" w:date="2020-01-21T22:26:00Z"/>
                <w:bCs/>
                <w:caps/>
                <w:color w:val="000000"/>
                <w:u w:val="single"/>
              </w:rPr>
            </w:pPr>
            <w:del w:id="226" w:author="GroupM" w:date="2020-01-21T22:26:00Z">
              <w:r w:rsidDel="005D3566">
                <w:rPr>
                  <w:color w:val="000000"/>
                </w:rPr>
                <w:delText>3i Infotech Pvt.</w:delText>
              </w:r>
              <w:r w:rsidRPr="00117338" w:rsidDel="005D3566">
                <w:rPr>
                  <w:color w:val="000000"/>
                </w:rPr>
                <w:delText>Ltd</w:delText>
              </w:r>
            </w:del>
          </w:p>
        </w:tc>
        <w:tc>
          <w:tcPr>
            <w:tcW w:w="2358" w:type="dxa"/>
            <w:gridSpan w:val="2"/>
            <w:shd w:val="clear" w:color="auto" w:fill="auto"/>
            <w:tcPrChange w:id="227" w:author="GroupM" w:date="2020-01-21T22:19:00Z">
              <w:tcPr>
                <w:tcW w:w="2333" w:type="dxa"/>
                <w:gridSpan w:val="2"/>
                <w:shd w:val="clear" w:color="auto" w:fill="auto"/>
              </w:tcPr>
            </w:tcPrChange>
          </w:tcPr>
          <w:p w:rsidR="001344FE" w:rsidRPr="00684051" w:rsidDel="005D3566" w:rsidRDefault="001344FE" w:rsidP="001344FE">
            <w:pPr>
              <w:jc w:val="both"/>
              <w:rPr>
                <w:del w:id="228" w:author="GroupM" w:date="2020-01-21T22:26:00Z"/>
                <w:bCs/>
                <w:caps/>
                <w:color w:val="000000"/>
              </w:rPr>
            </w:pPr>
            <w:del w:id="229" w:author="GroupM" w:date="2020-01-21T22:26:00Z">
              <w:r w:rsidRPr="00684051" w:rsidDel="005D3566">
                <w:rPr>
                  <w:bCs/>
                  <w:caps/>
                  <w:color w:val="000000"/>
                </w:rPr>
                <w:delText>Groupm</w:delText>
              </w:r>
              <w:r w:rsidDel="005D3566">
                <w:rPr>
                  <w:bCs/>
                  <w:caps/>
                  <w:color w:val="000000"/>
                </w:rPr>
                <w:delText xml:space="preserve"> </w:delText>
              </w:r>
              <w:r w:rsidRPr="00684051" w:rsidDel="005D3566">
                <w:rPr>
                  <w:bCs/>
                  <w:caps/>
                  <w:color w:val="000000"/>
                </w:rPr>
                <w:delText>(IBM)</w:delText>
              </w:r>
            </w:del>
          </w:p>
        </w:tc>
        <w:tc>
          <w:tcPr>
            <w:tcW w:w="1578" w:type="dxa"/>
            <w:shd w:val="clear" w:color="auto" w:fill="auto"/>
            <w:tcPrChange w:id="230" w:author="GroupM" w:date="2020-01-21T22:19:00Z">
              <w:tcPr>
                <w:tcW w:w="1562" w:type="dxa"/>
                <w:shd w:val="clear" w:color="auto" w:fill="auto"/>
              </w:tcPr>
            </w:tcPrChange>
          </w:tcPr>
          <w:p w:rsidR="001344FE" w:rsidRPr="00117338" w:rsidDel="005D3566" w:rsidRDefault="00B94264" w:rsidP="001344FE">
            <w:pPr>
              <w:jc w:val="both"/>
              <w:rPr>
                <w:del w:id="231" w:author="GroupM" w:date="2020-01-21T22:26:00Z"/>
                <w:bCs/>
                <w:caps/>
                <w:color w:val="000000"/>
                <w:u w:val="single"/>
              </w:rPr>
            </w:pPr>
            <w:del w:id="232" w:author="GroupM" w:date="2020-01-21T22:26:00Z">
              <w:r w:rsidDel="005D3566">
                <w:rPr>
                  <w:color w:val="000000"/>
                </w:rPr>
                <w:delText>Desktop Support Eng</w:delText>
              </w:r>
              <w:r w:rsidRPr="00117338" w:rsidDel="005D3566">
                <w:rPr>
                  <w:color w:val="000000"/>
                </w:rPr>
                <w:delText>.</w:delText>
              </w:r>
            </w:del>
          </w:p>
        </w:tc>
        <w:tc>
          <w:tcPr>
            <w:tcW w:w="1677" w:type="dxa"/>
            <w:shd w:val="clear" w:color="auto" w:fill="auto"/>
            <w:tcPrChange w:id="233" w:author="GroupM" w:date="2020-01-21T22:19:00Z">
              <w:tcPr>
                <w:tcW w:w="1660" w:type="dxa"/>
                <w:shd w:val="clear" w:color="auto" w:fill="auto"/>
              </w:tcPr>
            </w:tcPrChange>
          </w:tcPr>
          <w:p w:rsidR="001344FE" w:rsidRPr="00117338" w:rsidDel="005D3566" w:rsidRDefault="001344FE" w:rsidP="001344FE">
            <w:pPr>
              <w:rPr>
                <w:del w:id="234" w:author="GroupM" w:date="2020-01-21T22:26:00Z"/>
                <w:bCs/>
                <w:caps/>
                <w:color w:val="000000"/>
                <w:u w:val="single"/>
              </w:rPr>
            </w:pPr>
            <w:del w:id="235" w:author="GroupM" w:date="2020-01-21T22:26:00Z">
              <w:r w:rsidDel="005D3566">
                <w:rPr>
                  <w:color w:val="000000"/>
                </w:rPr>
                <w:delText>01/07/2016 to 14/06/</w:delText>
              </w:r>
              <w:r w:rsidRPr="00117338" w:rsidDel="005D3566">
                <w:rPr>
                  <w:color w:val="000000"/>
                </w:rPr>
                <w:delText>2017</w:delText>
              </w:r>
            </w:del>
          </w:p>
        </w:tc>
        <w:tc>
          <w:tcPr>
            <w:tcW w:w="1775" w:type="dxa"/>
            <w:shd w:val="clear" w:color="auto" w:fill="auto"/>
            <w:tcPrChange w:id="236" w:author="GroupM" w:date="2020-01-21T22:19:00Z">
              <w:tcPr>
                <w:tcW w:w="1757" w:type="dxa"/>
                <w:shd w:val="clear" w:color="auto" w:fill="auto"/>
              </w:tcPr>
            </w:tcPrChange>
          </w:tcPr>
          <w:p w:rsidR="001344FE" w:rsidDel="005D3566" w:rsidRDefault="001344FE" w:rsidP="001344FE">
            <w:pPr>
              <w:jc w:val="both"/>
              <w:rPr>
                <w:del w:id="237" w:author="GroupM" w:date="2020-01-21T22:26:00Z"/>
                <w:bCs/>
                <w:caps/>
                <w:color w:val="000000"/>
              </w:rPr>
            </w:pPr>
            <w:del w:id="238" w:author="GroupM" w:date="2020-01-21T22:26:00Z">
              <w:r w:rsidRPr="00684051" w:rsidDel="005D3566">
                <w:rPr>
                  <w:bCs/>
                  <w:caps/>
                  <w:color w:val="000000"/>
                </w:rPr>
                <w:delText>Gurgoan</w:delText>
              </w:r>
            </w:del>
          </w:p>
          <w:p w:rsidR="001344FE" w:rsidRPr="00684051" w:rsidDel="005D3566" w:rsidRDefault="001344FE" w:rsidP="001344FE">
            <w:pPr>
              <w:jc w:val="both"/>
              <w:rPr>
                <w:del w:id="239" w:author="GroupM" w:date="2020-01-21T22:26:00Z"/>
                <w:bCs/>
                <w:caps/>
                <w:color w:val="000000"/>
              </w:rPr>
            </w:pPr>
            <w:del w:id="240" w:author="GroupM" w:date="2020-01-21T22:26:00Z">
              <w:r w:rsidDel="005D3566">
                <w:rPr>
                  <w:bCs/>
                  <w:caps/>
                  <w:color w:val="000000"/>
                </w:rPr>
                <w:delText>Phase 3</w:delText>
              </w:r>
            </w:del>
          </w:p>
        </w:tc>
      </w:tr>
      <w:tr w:rsidR="001344FE" w:rsidRPr="00117338" w:rsidDel="005D3566" w:rsidTr="008A62DD">
        <w:trPr>
          <w:trHeight w:val="33"/>
          <w:del w:id="241" w:author="GroupM" w:date="2020-01-21T22:26:00Z"/>
          <w:trPrChange w:id="242" w:author="GroupM" w:date="2020-01-21T22:19:00Z">
            <w:trPr>
              <w:trHeight w:val="70"/>
            </w:trPr>
          </w:trPrChange>
        </w:trPr>
        <w:tc>
          <w:tcPr>
            <w:tcW w:w="2201" w:type="dxa"/>
            <w:shd w:val="clear" w:color="auto" w:fill="auto"/>
            <w:tcPrChange w:id="243" w:author="GroupM" w:date="2020-01-21T22:19:00Z">
              <w:tcPr>
                <w:tcW w:w="2178" w:type="dxa"/>
                <w:shd w:val="clear" w:color="auto" w:fill="auto"/>
              </w:tcPr>
            </w:tcPrChange>
          </w:tcPr>
          <w:p w:rsidR="001344FE" w:rsidRPr="00117338" w:rsidDel="005D3566" w:rsidRDefault="001344FE" w:rsidP="001344FE">
            <w:pPr>
              <w:jc w:val="both"/>
              <w:rPr>
                <w:del w:id="244" w:author="GroupM" w:date="2020-01-21T22:26:00Z"/>
                <w:bCs/>
                <w:caps/>
                <w:color w:val="000000"/>
                <w:u w:val="single"/>
              </w:rPr>
            </w:pPr>
            <w:del w:id="245" w:author="GroupM" w:date="2020-01-21T22:26:00Z">
              <w:r w:rsidRPr="00117338" w:rsidDel="005D3566">
                <w:rPr>
                  <w:color w:val="000000"/>
                </w:rPr>
                <w:delText>ExperisIT Pvt.Ltd</w:delText>
              </w:r>
            </w:del>
          </w:p>
        </w:tc>
        <w:tc>
          <w:tcPr>
            <w:tcW w:w="2358" w:type="dxa"/>
            <w:gridSpan w:val="2"/>
            <w:shd w:val="clear" w:color="auto" w:fill="auto"/>
            <w:tcPrChange w:id="246" w:author="GroupM" w:date="2020-01-21T22:19:00Z">
              <w:tcPr>
                <w:tcW w:w="2333" w:type="dxa"/>
                <w:gridSpan w:val="2"/>
                <w:shd w:val="clear" w:color="auto" w:fill="auto"/>
              </w:tcPr>
            </w:tcPrChange>
          </w:tcPr>
          <w:p w:rsidR="001344FE" w:rsidRPr="00684051" w:rsidDel="005D3566" w:rsidRDefault="001344FE" w:rsidP="001344FE">
            <w:pPr>
              <w:jc w:val="both"/>
              <w:rPr>
                <w:del w:id="247" w:author="GroupM" w:date="2020-01-21T22:26:00Z"/>
                <w:bCs/>
                <w:caps/>
                <w:color w:val="000000"/>
              </w:rPr>
            </w:pPr>
            <w:del w:id="248" w:author="GroupM" w:date="2020-01-21T22:26:00Z">
              <w:r w:rsidRPr="00684051" w:rsidDel="005D3566">
                <w:rPr>
                  <w:bCs/>
                  <w:caps/>
                  <w:color w:val="000000"/>
                </w:rPr>
                <w:delText>Groupm</w:delText>
              </w:r>
              <w:r w:rsidDel="005D3566">
                <w:rPr>
                  <w:bCs/>
                  <w:caps/>
                  <w:color w:val="000000"/>
                </w:rPr>
                <w:delText xml:space="preserve"> </w:delText>
              </w:r>
              <w:r w:rsidRPr="00684051" w:rsidDel="005D3566">
                <w:rPr>
                  <w:bCs/>
                  <w:caps/>
                  <w:color w:val="000000"/>
                </w:rPr>
                <w:delText>(IBM)</w:delText>
              </w:r>
            </w:del>
          </w:p>
        </w:tc>
        <w:tc>
          <w:tcPr>
            <w:tcW w:w="1578" w:type="dxa"/>
            <w:shd w:val="clear" w:color="auto" w:fill="auto"/>
            <w:tcPrChange w:id="249" w:author="GroupM" w:date="2020-01-21T22:19:00Z">
              <w:tcPr>
                <w:tcW w:w="1562" w:type="dxa"/>
                <w:shd w:val="clear" w:color="auto" w:fill="auto"/>
              </w:tcPr>
            </w:tcPrChange>
          </w:tcPr>
          <w:p w:rsidR="001344FE" w:rsidRPr="00117338" w:rsidDel="005D3566" w:rsidRDefault="00B94264" w:rsidP="001344FE">
            <w:pPr>
              <w:jc w:val="both"/>
              <w:rPr>
                <w:del w:id="250" w:author="GroupM" w:date="2020-01-21T22:26:00Z"/>
                <w:bCs/>
                <w:caps/>
                <w:color w:val="000000"/>
                <w:u w:val="single"/>
              </w:rPr>
            </w:pPr>
            <w:del w:id="251" w:author="GroupM" w:date="2020-01-21T22:26:00Z">
              <w:r w:rsidDel="005D3566">
                <w:rPr>
                  <w:color w:val="000000"/>
                </w:rPr>
                <w:delText>Desktop Support Eng</w:delText>
              </w:r>
              <w:r w:rsidRPr="00117338" w:rsidDel="005D3566">
                <w:rPr>
                  <w:color w:val="000000"/>
                </w:rPr>
                <w:delText>.</w:delText>
              </w:r>
            </w:del>
          </w:p>
        </w:tc>
        <w:tc>
          <w:tcPr>
            <w:tcW w:w="1677" w:type="dxa"/>
            <w:shd w:val="clear" w:color="auto" w:fill="auto"/>
            <w:tcPrChange w:id="252" w:author="GroupM" w:date="2020-01-21T22:19:00Z">
              <w:tcPr>
                <w:tcW w:w="1660" w:type="dxa"/>
                <w:shd w:val="clear" w:color="auto" w:fill="auto"/>
              </w:tcPr>
            </w:tcPrChange>
          </w:tcPr>
          <w:p w:rsidR="001344FE" w:rsidRPr="00117338" w:rsidDel="005D3566" w:rsidRDefault="001344FE" w:rsidP="001344FE">
            <w:pPr>
              <w:rPr>
                <w:del w:id="253" w:author="GroupM" w:date="2020-01-21T22:26:00Z"/>
                <w:bCs/>
                <w:caps/>
                <w:color w:val="000000"/>
                <w:u w:val="single"/>
              </w:rPr>
            </w:pPr>
            <w:del w:id="254" w:author="GroupM" w:date="2020-01-21T22:26:00Z">
              <w:r w:rsidDel="005D3566">
                <w:rPr>
                  <w:color w:val="000000"/>
                </w:rPr>
                <w:delText>15/06/2016 to 19/09/</w:delText>
              </w:r>
              <w:r w:rsidRPr="00117338" w:rsidDel="005D3566">
                <w:rPr>
                  <w:color w:val="000000"/>
                </w:rPr>
                <w:delText>2017</w:delText>
              </w:r>
            </w:del>
          </w:p>
        </w:tc>
        <w:tc>
          <w:tcPr>
            <w:tcW w:w="1775" w:type="dxa"/>
            <w:shd w:val="clear" w:color="auto" w:fill="auto"/>
            <w:tcPrChange w:id="255" w:author="GroupM" w:date="2020-01-21T22:19:00Z">
              <w:tcPr>
                <w:tcW w:w="1757" w:type="dxa"/>
                <w:shd w:val="clear" w:color="auto" w:fill="auto"/>
              </w:tcPr>
            </w:tcPrChange>
          </w:tcPr>
          <w:p w:rsidR="001344FE" w:rsidDel="005D3566" w:rsidRDefault="001344FE" w:rsidP="001344FE">
            <w:pPr>
              <w:jc w:val="both"/>
              <w:rPr>
                <w:del w:id="256" w:author="GroupM" w:date="2020-01-21T22:26:00Z"/>
                <w:bCs/>
                <w:caps/>
                <w:color w:val="000000"/>
              </w:rPr>
            </w:pPr>
            <w:del w:id="257" w:author="GroupM" w:date="2020-01-21T22:26:00Z">
              <w:r w:rsidRPr="00684051" w:rsidDel="005D3566">
                <w:rPr>
                  <w:bCs/>
                  <w:caps/>
                  <w:color w:val="000000"/>
                </w:rPr>
                <w:delText>Gurgoan</w:delText>
              </w:r>
            </w:del>
          </w:p>
          <w:p w:rsidR="001344FE" w:rsidRPr="00684051" w:rsidDel="005D3566" w:rsidRDefault="001344FE" w:rsidP="001344FE">
            <w:pPr>
              <w:jc w:val="both"/>
              <w:rPr>
                <w:del w:id="258" w:author="GroupM" w:date="2020-01-21T22:26:00Z"/>
                <w:bCs/>
                <w:caps/>
                <w:color w:val="000000"/>
              </w:rPr>
            </w:pPr>
            <w:del w:id="259" w:author="GroupM" w:date="2020-01-21T22:26:00Z">
              <w:r w:rsidDel="005D3566">
                <w:rPr>
                  <w:bCs/>
                  <w:caps/>
                  <w:color w:val="000000"/>
                </w:rPr>
                <w:delText>Phase 3</w:delText>
              </w:r>
            </w:del>
          </w:p>
        </w:tc>
      </w:tr>
      <w:tr w:rsidR="001344FE" w:rsidRPr="00117338" w:rsidDel="005D3566" w:rsidTr="008A62DD">
        <w:trPr>
          <w:trHeight w:val="33"/>
          <w:del w:id="260" w:author="GroupM" w:date="2020-01-21T22:26:00Z"/>
          <w:trPrChange w:id="261" w:author="GroupM" w:date="2020-01-21T22:19:00Z">
            <w:trPr>
              <w:trHeight w:val="70"/>
            </w:trPr>
          </w:trPrChange>
        </w:trPr>
        <w:tc>
          <w:tcPr>
            <w:tcW w:w="2201" w:type="dxa"/>
            <w:shd w:val="clear" w:color="auto" w:fill="auto"/>
            <w:tcPrChange w:id="262" w:author="GroupM" w:date="2020-01-21T22:19:00Z">
              <w:tcPr>
                <w:tcW w:w="2178" w:type="dxa"/>
                <w:shd w:val="clear" w:color="auto" w:fill="auto"/>
              </w:tcPr>
            </w:tcPrChange>
          </w:tcPr>
          <w:p w:rsidR="001344FE" w:rsidRPr="00117338" w:rsidDel="005D3566" w:rsidRDefault="001344FE" w:rsidP="001344FE">
            <w:pPr>
              <w:jc w:val="both"/>
              <w:rPr>
                <w:del w:id="263" w:author="GroupM" w:date="2020-01-21T22:26:00Z"/>
                <w:color w:val="000000"/>
              </w:rPr>
            </w:pPr>
            <w:del w:id="264" w:author="GroupM" w:date="2020-01-21T22:26:00Z">
              <w:r w:rsidDel="005D3566">
                <w:rPr>
                  <w:color w:val="000000"/>
                </w:rPr>
                <w:delText>TeamComputers</w:delText>
              </w:r>
            </w:del>
          </w:p>
        </w:tc>
        <w:tc>
          <w:tcPr>
            <w:tcW w:w="2358" w:type="dxa"/>
            <w:gridSpan w:val="2"/>
            <w:shd w:val="clear" w:color="auto" w:fill="auto"/>
            <w:tcPrChange w:id="265" w:author="GroupM" w:date="2020-01-21T22:19:00Z">
              <w:tcPr>
                <w:tcW w:w="2333" w:type="dxa"/>
                <w:gridSpan w:val="2"/>
                <w:shd w:val="clear" w:color="auto" w:fill="auto"/>
              </w:tcPr>
            </w:tcPrChange>
          </w:tcPr>
          <w:p w:rsidR="001344FE" w:rsidRPr="00684051" w:rsidDel="005D3566" w:rsidRDefault="001344FE" w:rsidP="001344FE">
            <w:pPr>
              <w:jc w:val="both"/>
              <w:rPr>
                <w:del w:id="266" w:author="GroupM" w:date="2020-01-21T22:26:00Z"/>
                <w:bCs/>
                <w:caps/>
                <w:color w:val="000000"/>
              </w:rPr>
            </w:pPr>
          </w:p>
        </w:tc>
        <w:tc>
          <w:tcPr>
            <w:tcW w:w="1578" w:type="dxa"/>
            <w:shd w:val="clear" w:color="auto" w:fill="auto"/>
            <w:tcPrChange w:id="267" w:author="GroupM" w:date="2020-01-21T22:19:00Z">
              <w:tcPr>
                <w:tcW w:w="1562" w:type="dxa"/>
                <w:shd w:val="clear" w:color="auto" w:fill="auto"/>
              </w:tcPr>
            </w:tcPrChange>
          </w:tcPr>
          <w:p w:rsidR="001344FE" w:rsidRPr="00117338" w:rsidDel="005D3566" w:rsidRDefault="001344FE" w:rsidP="001344FE">
            <w:pPr>
              <w:jc w:val="both"/>
              <w:rPr>
                <w:del w:id="268" w:author="GroupM" w:date="2020-01-21T22:26:00Z"/>
                <w:bCs/>
                <w:caps/>
                <w:color w:val="000000"/>
                <w:u w:val="single"/>
              </w:rPr>
            </w:pPr>
            <w:del w:id="269" w:author="GroupM" w:date="2020-01-21T22:26:00Z">
              <w:r w:rsidDel="005D3566">
                <w:rPr>
                  <w:color w:val="000000"/>
                </w:rPr>
                <w:delText>Network Eng</w:delText>
              </w:r>
              <w:r w:rsidR="00F67FEC" w:rsidDel="005D3566">
                <w:rPr>
                  <w:color w:val="000000"/>
                </w:rPr>
                <w:delText>ineer</w:delText>
              </w:r>
            </w:del>
          </w:p>
        </w:tc>
        <w:tc>
          <w:tcPr>
            <w:tcW w:w="1677" w:type="dxa"/>
            <w:shd w:val="clear" w:color="auto" w:fill="auto"/>
            <w:tcPrChange w:id="270" w:author="GroupM" w:date="2020-01-21T22:19:00Z">
              <w:tcPr>
                <w:tcW w:w="1660" w:type="dxa"/>
                <w:shd w:val="clear" w:color="auto" w:fill="auto"/>
              </w:tcPr>
            </w:tcPrChange>
          </w:tcPr>
          <w:p w:rsidR="001344FE" w:rsidDel="005D3566" w:rsidRDefault="004C250D" w:rsidP="001344FE">
            <w:pPr>
              <w:rPr>
                <w:del w:id="271" w:author="GroupM" w:date="2020-01-21T22:26:00Z"/>
                <w:color w:val="000000"/>
              </w:rPr>
            </w:pPr>
            <w:del w:id="272" w:author="GroupM" w:date="2020-01-21T22:26:00Z">
              <w:r w:rsidDel="005D3566">
                <w:rPr>
                  <w:color w:val="000000"/>
                </w:rPr>
                <w:delText>14/01/2019</w:delText>
              </w:r>
              <w:r w:rsidR="001344FE" w:rsidDel="005D3566">
                <w:rPr>
                  <w:color w:val="000000"/>
                </w:rPr>
                <w:delText xml:space="preserve"> to </w:delText>
              </w:r>
            </w:del>
          </w:p>
          <w:p w:rsidR="001344FE" w:rsidDel="005D3566" w:rsidRDefault="001344FE" w:rsidP="001344FE">
            <w:pPr>
              <w:rPr>
                <w:del w:id="273" w:author="GroupM" w:date="2020-01-21T22:26:00Z"/>
                <w:color w:val="000000"/>
              </w:rPr>
            </w:pPr>
            <w:del w:id="274" w:author="GroupM" w:date="2020-01-21T22:26:00Z">
              <w:r w:rsidDel="005D3566">
                <w:rPr>
                  <w:color w:val="000000"/>
                </w:rPr>
                <w:delText>Till date</w:delText>
              </w:r>
            </w:del>
          </w:p>
        </w:tc>
        <w:tc>
          <w:tcPr>
            <w:tcW w:w="1775" w:type="dxa"/>
            <w:shd w:val="clear" w:color="auto" w:fill="auto"/>
            <w:tcPrChange w:id="275" w:author="GroupM" w:date="2020-01-21T22:19:00Z">
              <w:tcPr>
                <w:tcW w:w="1757" w:type="dxa"/>
                <w:shd w:val="clear" w:color="auto" w:fill="auto"/>
              </w:tcPr>
            </w:tcPrChange>
          </w:tcPr>
          <w:p w:rsidR="001344FE" w:rsidRPr="00684051" w:rsidDel="005D3566" w:rsidRDefault="001344FE" w:rsidP="001344FE">
            <w:pPr>
              <w:jc w:val="both"/>
              <w:rPr>
                <w:del w:id="276" w:author="GroupM" w:date="2020-01-21T22:26:00Z"/>
                <w:bCs/>
                <w:caps/>
                <w:color w:val="000000"/>
              </w:rPr>
            </w:pPr>
            <w:del w:id="277" w:author="GroupM" w:date="2020-01-21T22:26:00Z">
              <w:r w:rsidDel="005D3566">
                <w:rPr>
                  <w:bCs/>
                  <w:caps/>
                  <w:color w:val="000000"/>
                </w:rPr>
                <w:delText>Gurgoan</w:delText>
              </w:r>
            </w:del>
          </w:p>
        </w:tc>
      </w:tr>
    </w:tbl>
    <w:p w:rsidR="003B4346" w:rsidRDefault="003B4346" w:rsidP="003B4346">
      <w:pPr>
        <w:ind w:left="720"/>
        <w:jc w:val="both"/>
        <w:rPr>
          <w:rFonts w:ascii="Georgia" w:hAnsi="Georgia" w:cs="Arial"/>
          <w:bCs/>
          <w:color w:val="000000"/>
        </w:rPr>
      </w:pPr>
    </w:p>
    <w:p w:rsidR="00F67FEC" w:rsidRDefault="00C11953" w:rsidP="008A6EDB">
      <w:pPr>
        <w:pStyle w:val="Default"/>
        <w:rPr>
          <w:ins w:id="278" w:author="GroupM" w:date="2020-01-21T22:15:00Z"/>
          <w:b/>
          <w:bCs/>
        </w:rPr>
      </w:pPr>
      <w:r w:rsidRPr="00AA10E9">
        <w:rPr>
          <w:b/>
          <w:bCs/>
        </w:rPr>
        <w:t>Responsibilities H</w:t>
      </w:r>
      <w:r w:rsidR="008A6EDB" w:rsidRPr="00AA10E9">
        <w:rPr>
          <w:b/>
          <w:bCs/>
        </w:rPr>
        <w:t xml:space="preserve">andled: </w:t>
      </w:r>
    </w:p>
    <w:p w:rsidR="00EF5519" w:rsidRDefault="00EF5519" w:rsidP="008A6EDB">
      <w:pPr>
        <w:pStyle w:val="Default"/>
        <w:rPr>
          <w:b/>
          <w:bCs/>
          <w:sz w:val="23"/>
          <w:szCs w:val="23"/>
        </w:rPr>
      </w:pPr>
    </w:p>
    <w:p w:rsidR="00F67FEC" w:rsidRPr="00F67FEC" w:rsidRDefault="00F67FEC" w:rsidP="00F67FEC">
      <w:pPr>
        <w:pStyle w:val="Default"/>
        <w:rPr>
          <w:sz w:val="23"/>
          <w:szCs w:val="23"/>
        </w:rPr>
      </w:pPr>
      <w:r w:rsidRPr="00AA10E9">
        <w:rPr>
          <w:b/>
          <w:bCs/>
        </w:rPr>
        <w:t>Team Computers Pvt ltd</w:t>
      </w:r>
      <w:r w:rsidRPr="00F67FEC">
        <w:rPr>
          <w:b/>
          <w:bCs/>
          <w:sz w:val="23"/>
          <w:szCs w:val="23"/>
        </w:rPr>
        <w:t xml:space="preserve">. </w:t>
      </w:r>
      <w:r w:rsidRPr="00F67FEC">
        <w:rPr>
          <w:sz w:val="23"/>
          <w:szCs w:val="23"/>
        </w:rPr>
        <w:t xml:space="preserve">Designation: Network Engineer now </w:t>
      </w:r>
    </w:p>
    <w:p w:rsidR="00F67FEC" w:rsidRPr="00066B94" w:rsidRDefault="00F67FEC" w:rsidP="00F67FEC">
      <w:pPr>
        <w:pStyle w:val="Default"/>
      </w:pPr>
      <w:r w:rsidRPr="00066B94">
        <w:rPr>
          <w:b/>
          <w:bCs/>
        </w:rPr>
        <w:t xml:space="preserve">Job roles - </w:t>
      </w:r>
      <w:r w:rsidRPr="00066B94">
        <w:t>Firewall implementation and handling firewall, new installations of Routers, Switches</w:t>
      </w:r>
      <w:del w:id="279" w:author="GroupM" w:date="2020-01-21T21:56:00Z">
        <w:r w:rsidRPr="00066B94" w:rsidDel="00DD0B32">
          <w:delText>, Firewalls</w:delText>
        </w:r>
      </w:del>
      <w:r w:rsidRPr="00066B94">
        <w:t xml:space="preserve"> and other data transmission devices. </w:t>
      </w:r>
    </w:p>
    <w:p w:rsidR="00F67FEC" w:rsidRDefault="00F67FEC" w:rsidP="00F67FEC">
      <w:pPr>
        <w:pStyle w:val="Default"/>
        <w:rPr>
          <w:b/>
          <w:bCs/>
          <w:sz w:val="23"/>
          <w:szCs w:val="23"/>
        </w:rPr>
      </w:pPr>
    </w:p>
    <w:p w:rsidR="00F67FEC" w:rsidRPr="00AA10E9" w:rsidRDefault="00F67FEC" w:rsidP="00F67FEC">
      <w:pPr>
        <w:pStyle w:val="Default"/>
      </w:pPr>
      <w:r w:rsidRPr="00AA10E9">
        <w:rPr>
          <w:b/>
          <w:bCs/>
        </w:rPr>
        <w:t xml:space="preserve">Skills: </w:t>
      </w:r>
    </w:p>
    <w:p w:rsidR="00F67FEC" w:rsidDel="000147B1" w:rsidRDefault="00F67FEC" w:rsidP="00F67FEC">
      <w:pPr>
        <w:pStyle w:val="Default"/>
        <w:rPr>
          <w:del w:id="280" w:author="GroupM" w:date="2020-01-21T21:28:00Z"/>
        </w:rPr>
      </w:pPr>
      <w:del w:id="281" w:author="GroupM" w:date="2020-01-21T21:28:00Z">
        <w:r w:rsidDel="000147B1">
          <w:rPr>
            <w:sz w:val="23"/>
            <w:szCs w:val="23"/>
          </w:rPr>
          <w:delText>Access Control and Policy, High availability (failover and clustering), Content Security, Control Plane Protection, Data Plane Protection, Intrusion prevention, Management Plane protection, VPN solutions,</w:delText>
        </w:r>
      </w:del>
    </w:p>
    <w:p w:rsidR="00F67FEC" w:rsidDel="000147B1" w:rsidRDefault="00F67FEC" w:rsidP="008A6EDB">
      <w:pPr>
        <w:pStyle w:val="Default"/>
        <w:rPr>
          <w:del w:id="282" w:author="GroupM" w:date="2020-01-21T21:28:00Z"/>
          <w:sz w:val="23"/>
          <w:szCs w:val="23"/>
        </w:rPr>
      </w:pPr>
    </w:p>
    <w:p w:rsidR="008A6EDB" w:rsidRPr="008A6EDB" w:rsidRDefault="008A6EDB" w:rsidP="00725101">
      <w:pPr>
        <w:pStyle w:val="Default"/>
        <w:numPr>
          <w:ilvl w:val="0"/>
          <w:numId w:val="41"/>
        </w:numPr>
        <w:spacing w:after="17"/>
        <w:rPr>
          <w:sz w:val="23"/>
          <w:szCs w:val="23"/>
        </w:rPr>
      </w:pPr>
      <w:r w:rsidRPr="008A6EDB">
        <w:rPr>
          <w:sz w:val="23"/>
          <w:szCs w:val="23"/>
        </w:rPr>
        <w:t xml:space="preserve">Preparation of configuration files for </w:t>
      </w:r>
      <w:ins w:id="283" w:author="GroupM" w:date="2020-01-21T21:28:00Z">
        <w:r w:rsidR="005074CE">
          <w:rPr>
            <w:sz w:val="23"/>
            <w:szCs w:val="23"/>
          </w:rPr>
          <w:t>n</w:t>
        </w:r>
      </w:ins>
      <w:del w:id="284" w:author="GroupM" w:date="2020-01-21T21:28:00Z">
        <w:r w:rsidRPr="008A6EDB" w:rsidDel="005074CE">
          <w:rPr>
            <w:sz w:val="23"/>
            <w:szCs w:val="23"/>
          </w:rPr>
          <w:delText>N</w:delText>
        </w:r>
      </w:del>
      <w:r w:rsidRPr="008A6EDB">
        <w:rPr>
          <w:sz w:val="23"/>
          <w:szCs w:val="23"/>
        </w:rPr>
        <w:t xml:space="preserve">ew Routers and firewalls. </w:t>
      </w:r>
    </w:p>
    <w:p w:rsidR="008A6EDB" w:rsidRPr="008A6EDB" w:rsidRDefault="008A6EDB" w:rsidP="00725101">
      <w:pPr>
        <w:pStyle w:val="Default"/>
        <w:numPr>
          <w:ilvl w:val="0"/>
          <w:numId w:val="41"/>
        </w:numPr>
        <w:spacing w:after="17"/>
        <w:rPr>
          <w:sz w:val="23"/>
          <w:szCs w:val="23"/>
        </w:rPr>
      </w:pPr>
      <w:r w:rsidRPr="008A6EDB">
        <w:rPr>
          <w:sz w:val="23"/>
          <w:szCs w:val="23"/>
        </w:rPr>
        <w:t xml:space="preserve">Traffic rerouting in emergency cases </w:t>
      </w:r>
    </w:p>
    <w:p w:rsidR="008A6EDB" w:rsidRPr="008A6EDB" w:rsidRDefault="008A6EDB" w:rsidP="00725101">
      <w:pPr>
        <w:pStyle w:val="Default"/>
        <w:numPr>
          <w:ilvl w:val="0"/>
          <w:numId w:val="41"/>
        </w:numPr>
        <w:spacing w:after="17"/>
        <w:rPr>
          <w:sz w:val="23"/>
          <w:szCs w:val="23"/>
        </w:rPr>
      </w:pPr>
      <w:r w:rsidRPr="008A6EDB">
        <w:rPr>
          <w:sz w:val="23"/>
          <w:szCs w:val="23"/>
        </w:rPr>
        <w:t xml:space="preserve">Resolving technical cases over the phone/remote support, Preparing planning RCA as per requirement </w:t>
      </w:r>
    </w:p>
    <w:p w:rsidR="008A6EDB" w:rsidRPr="008A6EDB" w:rsidRDefault="008A6EDB" w:rsidP="00725101">
      <w:pPr>
        <w:pStyle w:val="Default"/>
        <w:numPr>
          <w:ilvl w:val="0"/>
          <w:numId w:val="41"/>
        </w:numPr>
        <w:spacing w:after="17"/>
        <w:rPr>
          <w:sz w:val="23"/>
          <w:szCs w:val="23"/>
        </w:rPr>
      </w:pPr>
      <w:r w:rsidRPr="008A6EDB">
        <w:rPr>
          <w:sz w:val="23"/>
          <w:szCs w:val="23"/>
        </w:rPr>
        <w:t xml:space="preserve">Report generating in tool for link up-time, downtime and bandwidth utilization, latency </w:t>
      </w:r>
    </w:p>
    <w:p w:rsidR="008A6EDB" w:rsidRPr="008A6EDB" w:rsidRDefault="008A6EDB" w:rsidP="00725101">
      <w:pPr>
        <w:pStyle w:val="Default"/>
        <w:numPr>
          <w:ilvl w:val="0"/>
          <w:numId w:val="41"/>
        </w:numPr>
        <w:rPr>
          <w:sz w:val="23"/>
          <w:szCs w:val="23"/>
        </w:rPr>
      </w:pPr>
      <w:r w:rsidRPr="008A6EDB">
        <w:rPr>
          <w:sz w:val="23"/>
          <w:szCs w:val="23"/>
        </w:rPr>
        <w:t xml:space="preserve">Pro-active health check-up of the network and taking action plan accordingly </w:t>
      </w:r>
    </w:p>
    <w:p w:rsidR="008A6EDB" w:rsidRPr="008A6EDB" w:rsidRDefault="008A6EDB" w:rsidP="00725101">
      <w:pPr>
        <w:pStyle w:val="Default"/>
        <w:numPr>
          <w:ilvl w:val="0"/>
          <w:numId w:val="41"/>
        </w:numPr>
        <w:rPr>
          <w:sz w:val="23"/>
          <w:szCs w:val="23"/>
        </w:rPr>
      </w:pPr>
      <w:r w:rsidRPr="008A6EDB">
        <w:rPr>
          <w:sz w:val="23"/>
          <w:szCs w:val="23"/>
        </w:rPr>
        <w:t xml:space="preserve">Fortigate Firewall </w:t>
      </w:r>
      <w:r w:rsidR="00137429">
        <w:rPr>
          <w:sz w:val="23"/>
          <w:szCs w:val="23"/>
        </w:rPr>
        <w:t>(</w:t>
      </w:r>
      <w:r w:rsidR="00137429" w:rsidRPr="008A6EDB">
        <w:rPr>
          <w:sz w:val="23"/>
          <w:szCs w:val="23"/>
        </w:rPr>
        <w:t>60E, 80E,</w:t>
      </w:r>
      <w:del w:id="285" w:author="GroupM" w:date="2020-01-21T21:58:00Z">
        <w:r w:rsidR="00137429" w:rsidRPr="008A6EDB" w:rsidDel="00027683">
          <w:rPr>
            <w:sz w:val="23"/>
            <w:szCs w:val="23"/>
          </w:rPr>
          <w:delText xml:space="preserve"> 100E,</w:delText>
        </w:r>
      </w:del>
      <w:r w:rsidR="00137429" w:rsidRPr="008A6EDB">
        <w:rPr>
          <w:sz w:val="23"/>
          <w:szCs w:val="23"/>
        </w:rPr>
        <w:t xml:space="preserve"> 100D</w:t>
      </w:r>
      <w:del w:id="286" w:author="GroupM" w:date="2020-01-21T21:58:00Z">
        <w:r w:rsidR="00137429" w:rsidRPr="008A6EDB" w:rsidDel="005714B2">
          <w:rPr>
            <w:sz w:val="23"/>
            <w:szCs w:val="23"/>
          </w:rPr>
          <w:delText>, 200D, 201E, 1500D</w:delText>
        </w:r>
      </w:del>
      <w:r w:rsidR="00137429">
        <w:rPr>
          <w:sz w:val="23"/>
          <w:szCs w:val="23"/>
        </w:rPr>
        <w:t>)</w:t>
      </w:r>
    </w:p>
    <w:p w:rsidR="00137429" w:rsidRPr="008A6EDB" w:rsidRDefault="008A6EDB" w:rsidP="00137429">
      <w:pPr>
        <w:pStyle w:val="Default"/>
        <w:numPr>
          <w:ilvl w:val="0"/>
          <w:numId w:val="41"/>
        </w:numPr>
        <w:rPr>
          <w:sz w:val="23"/>
          <w:szCs w:val="23"/>
        </w:rPr>
      </w:pPr>
      <w:r w:rsidRPr="008A6EDB">
        <w:rPr>
          <w:sz w:val="23"/>
          <w:szCs w:val="23"/>
        </w:rPr>
        <w:t>Sophos Firewall</w:t>
      </w:r>
      <w:r w:rsidR="00137429">
        <w:rPr>
          <w:sz w:val="23"/>
          <w:szCs w:val="23"/>
        </w:rPr>
        <w:t xml:space="preserve"> (</w:t>
      </w:r>
      <w:r w:rsidR="00137429" w:rsidRPr="008A6EDB">
        <w:rPr>
          <w:sz w:val="23"/>
          <w:szCs w:val="23"/>
        </w:rPr>
        <w:t>XG106, XG330</w:t>
      </w:r>
      <w:r w:rsidR="00137429">
        <w:rPr>
          <w:sz w:val="23"/>
          <w:szCs w:val="23"/>
        </w:rPr>
        <w:t>).</w:t>
      </w:r>
    </w:p>
    <w:p w:rsidR="00D65246" w:rsidRDefault="008A6EDB" w:rsidP="00D65246">
      <w:pPr>
        <w:pStyle w:val="Default"/>
        <w:numPr>
          <w:ilvl w:val="0"/>
          <w:numId w:val="41"/>
        </w:numPr>
        <w:rPr>
          <w:sz w:val="20"/>
          <w:szCs w:val="20"/>
        </w:rPr>
      </w:pPr>
      <w:r w:rsidRPr="00D65246">
        <w:rPr>
          <w:sz w:val="23"/>
          <w:szCs w:val="23"/>
        </w:rPr>
        <w:t xml:space="preserve">Checkpoint Firewall </w:t>
      </w:r>
      <w:r w:rsidR="00D65246">
        <w:rPr>
          <w:sz w:val="23"/>
          <w:szCs w:val="23"/>
        </w:rPr>
        <w:t>(</w:t>
      </w:r>
      <w:r w:rsidR="00D65246" w:rsidRPr="00D65246">
        <w:rPr>
          <w:sz w:val="22"/>
          <w:szCs w:val="20"/>
        </w:rPr>
        <w:t>5600</w:t>
      </w:r>
      <w:ins w:id="287" w:author="GroupM" w:date="2020-01-21T21:50:00Z">
        <w:r w:rsidR="00810B90">
          <w:rPr>
            <w:sz w:val="22"/>
            <w:szCs w:val="20"/>
          </w:rPr>
          <w:t>,5500</w:t>
        </w:r>
      </w:ins>
      <w:r w:rsidR="00D65246" w:rsidRPr="00D65246">
        <w:rPr>
          <w:sz w:val="22"/>
          <w:szCs w:val="20"/>
        </w:rPr>
        <w:t xml:space="preserve"> </w:t>
      </w:r>
      <w:r w:rsidR="00D65246">
        <w:rPr>
          <w:sz w:val="20"/>
          <w:szCs w:val="20"/>
        </w:rPr>
        <w:t>)</w:t>
      </w:r>
    </w:p>
    <w:p w:rsidR="007E0AB1" w:rsidRPr="007E0AB1" w:rsidRDefault="007E0AB1" w:rsidP="007E0AB1">
      <w:pPr>
        <w:pStyle w:val="Default"/>
        <w:ind w:left="360"/>
        <w:rPr>
          <w:sz w:val="23"/>
          <w:szCs w:val="23"/>
        </w:rPr>
      </w:pPr>
    </w:p>
    <w:p w:rsidR="007E0AB1" w:rsidRDefault="007E0AB1" w:rsidP="007E0AB1">
      <w:pPr>
        <w:pStyle w:val="Default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Network Protocols / Technologies: </w:t>
      </w:r>
    </w:p>
    <w:p w:rsidR="007E0AB1" w:rsidRDefault="007E0AB1" w:rsidP="007E0AB1">
      <w:pPr>
        <w:pStyle w:val="Default"/>
        <w:numPr>
          <w:ilvl w:val="0"/>
          <w:numId w:val="4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Routing Protocols - Static, RIP, OSPF, EIGRP, VRF, PBR, Redistribution. </w:t>
      </w:r>
    </w:p>
    <w:p w:rsidR="007E0AB1" w:rsidRDefault="007E0AB1" w:rsidP="007E0AB1">
      <w:pPr>
        <w:pStyle w:val="Default"/>
        <w:numPr>
          <w:ilvl w:val="0"/>
          <w:numId w:val="4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VPNs (Site to </w:t>
      </w:r>
      <w:ins w:id="288" w:author="GroupM" w:date="2020-01-21T21:59:00Z">
        <w:r w:rsidR="003E6D6B">
          <w:rPr>
            <w:sz w:val="23"/>
            <w:szCs w:val="23"/>
          </w:rPr>
          <w:t>S</w:t>
        </w:r>
      </w:ins>
      <w:del w:id="289" w:author="GroupM" w:date="2020-01-21T21:59:00Z">
        <w:r w:rsidDel="003E6D6B">
          <w:rPr>
            <w:sz w:val="23"/>
            <w:szCs w:val="23"/>
          </w:rPr>
          <w:delText>s</w:delText>
        </w:r>
      </w:del>
      <w:r>
        <w:rPr>
          <w:sz w:val="23"/>
          <w:szCs w:val="23"/>
        </w:rPr>
        <w:t xml:space="preserve">ite and </w:t>
      </w:r>
      <w:ins w:id="290" w:author="GroupM" w:date="2020-01-21T22:00:00Z">
        <w:r w:rsidR="008D3283">
          <w:rPr>
            <w:sz w:val="23"/>
            <w:szCs w:val="23"/>
          </w:rPr>
          <w:t>R</w:t>
        </w:r>
      </w:ins>
      <w:del w:id="291" w:author="GroupM" w:date="2020-01-21T22:00:00Z">
        <w:r w:rsidDel="008D3283">
          <w:rPr>
            <w:sz w:val="23"/>
            <w:szCs w:val="23"/>
          </w:rPr>
          <w:delText>r</w:delText>
        </w:r>
      </w:del>
      <w:r>
        <w:rPr>
          <w:sz w:val="23"/>
          <w:szCs w:val="23"/>
        </w:rPr>
        <w:t xml:space="preserve">emote </w:t>
      </w:r>
      <w:ins w:id="292" w:author="GroupM" w:date="2020-01-21T22:00:00Z">
        <w:r w:rsidR="008D3283">
          <w:rPr>
            <w:sz w:val="23"/>
            <w:szCs w:val="23"/>
          </w:rPr>
          <w:t>A</w:t>
        </w:r>
      </w:ins>
      <w:del w:id="293" w:author="GroupM" w:date="2020-01-21T22:00:00Z">
        <w:r w:rsidDel="008D3283">
          <w:rPr>
            <w:sz w:val="23"/>
            <w:szCs w:val="23"/>
          </w:rPr>
          <w:delText>a</w:delText>
        </w:r>
      </w:del>
      <w:r>
        <w:rPr>
          <w:sz w:val="23"/>
          <w:szCs w:val="23"/>
        </w:rPr>
        <w:t>ccess)</w:t>
      </w:r>
      <w:del w:id="294" w:author="GroupM" w:date="2020-01-21T22:01:00Z">
        <w:r w:rsidDel="00C83905">
          <w:rPr>
            <w:sz w:val="23"/>
            <w:szCs w:val="23"/>
          </w:rPr>
          <w:delText>,</w:delText>
        </w:r>
      </w:del>
      <w:ins w:id="295" w:author="GroupM" w:date="2020-01-21T22:01:00Z">
        <w:r w:rsidR="00C83905">
          <w:rPr>
            <w:sz w:val="23"/>
            <w:szCs w:val="23"/>
          </w:rPr>
          <w:t>.</w:t>
        </w:r>
      </w:ins>
      <w:r>
        <w:rPr>
          <w:sz w:val="23"/>
          <w:szCs w:val="23"/>
        </w:rPr>
        <w:t xml:space="preserve"> </w:t>
      </w:r>
      <w:del w:id="296" w:author="GroupM" w:date="2020-01-21T22:00:00Z">
        <w:r w:rsidDel="00C83905">
          <w:rPr>
            <w:sz w:val="23"/>
            <w:szCs w:val="23"/>
          </w:rPr>
          <w:delText>GRE tunnels and DMVPN on routers and F</w:delText>
        </w:r>
      </w:del>
      <w:del w:id="297" w:author="GroupM" w:date="2020-01-21T22:01:00Z">
        <w:r w:rsidDel="00C83905">
          <w:rPr>
            <w:sz w:val="23"/>
            <w:szCs w:val="23"/>
          </w:rPr>
          <w:delText>irewalls.</w:delText>
        </w:r>
      </w:del>
      <w:r>
        <w:rPr>
          <w:sz w:val="23"/>
          <w:szCs w:val="23"/>
        </w:rPr>
        <w:t xml:space="preserve"> </w:t>
      </w:r>
    </w:p>
    <w:p w:rsidR="007E0AB1" w:rsidRDefault="008F01A0" w:rsidP="007E0AB1">
      <w:pPr>
        <w:pStyle w:val="Default"/>
        <w:numPr>
          <w:ilvl w:val="0"/>
          <w:numId w:val="4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>NAT,</w:t>
      </w:r>
      <w:del w:id="298" w:author="GroupM" w:date="2020-01-21T22:01:00Z">
        <w:r w:rsidDel="005138E0">
          <w:rPr>
            <w:sz w:val="23"/>
            <w:szCs w:val="23"/>
          </w:rPr>
          <w:delText xml:space="preserve"> VPN,</w:delText>
        </w:r>
      </w:del>
      <w:r>
        <w:rPr>
          <w:sz w:val="23"/>
          <w:szCs w:val="23"/>
        </w:rPr>
        <w:t xml:space="preserve"> GRE</w:t>
      </w:r>
      <w:ins w:id="299" w:author="GroupM" w:date="2020-01-21T22:14:00Z">
        <w:r w:rsidR="00B84562">
          <w:rPr>
            <w:sz w:val="23"/>
            <w:szCs w:val="23"/>
          </w:rPr>
          <w:t>, DMVPN</w:t>
        </w:r>
      </w:ins>
      <w:r>
        <w:rPr>
          <w:sz w:val="23"/>
          <w:szCs w:val="23"/>
        </w:rPr>
        <w:t xml:space="preserve"> Tunneling, IPS</w:t>
      </w:r>
      <w:ins w:id="300" w:author="GroupM" w:date="2019-12-08T15:10:00Z">
        <w:r>
          <w:rPr>
            <w:sz w:val="23"/>
            <w:szCs w:val="23"/>
          </w:rPr>
          <w:t>EC</w:t>
        </w:r>
      </w:ins>
      <w:r w:rsidR="00751E87">
        <w:rPr>
          <w:sz w:val="23"/>
          <w:szCs w:val="23"/>
        </w:rPr>
        <w:t>.</w:t>
      </w:r>
      <w:ins w:id="301" w:author="GroupM" w:date="2020-01-21T22:19:00Z">
        <w:r w:rsidR="008A62DD">
          <w:rPr>
            <w:sz w:val="23"/>
            <w:szCs w:val="23"/>
          </w:rPr>
          <w:t>MPF,QOS</w:t>
        </w:r>
      </w:ins>
    </w:p>
    <w:p w:rsidR="007E0AB1" w:rsidDel="008A62DD" w:rsidRDefault="00000639" w:rsidP="007E0AB1">
      <w:pPr>
        <w:pStyle w:val="Default"/>
        <w:numPr>
          <w:ilvl w:val="0"/>
          <w:numId w:val="41"/>
        </w:numPr>
        <w:spacing w:after="37"/>
        <w:rPr>
          <w:del w:id="302" w:author="GroupM" w:date="2020-01-21T22:20:00Z"/>
          <w:sz w:val="23"/>
          <w:szCs w:val="23"/>
        </w:rPr>
      </w:pPr>
      <w:del w:id="303" w:author="GroupM" w:date="2020-01-21T22:20:00Z">
        <w:r w:rsidDel="008A62DD">
          <w:rPr>
            <w:sz w:val="23"/>
            <w:szCs w:val="23"/>
          </w:rPr>
          <w:delText>Modular Policy Framework, QO</w:delText>
        </w:r>
        <w:r w:rsidR="007E0AB1" w:rsidDel="008A62DD">
          <w:rPr>
            <w:sz w:val="23"/>
            <w:szCs w:val="23"/>
          </w:rPr>
          <w:delText>S</w:delText>
        </w:r>
        <w:r w:rsidDel="008A62DD">
          <w:rPr>
            <w:sz w:val="23"/>
            <w:szCs w:val="23"/>
          </w:rPr>
          <w:delText>.</w:delText>
        </w:r>
      </w:del>
    </w:p>
    <w:p w:rsidR="007E0AB1" w:rsidRDefault="00751E87" w:rsidP="007E0AB1">
      <w:pPr>
        <w:pStyle w:val="Default"/>
        <w:numPr>
          <w:ilvl w:val="0"/>
          <w:numId w:val="41"/>
        </w:numPr>
        <w:spacing w:after="37"/>
        <w:rPr>
          <w:ins w:id="304" w:author="GroupM" w:date="2020-01-21T22:30:00Z"/>
          <w:sz w:val="23"/>
          <w:szCs w:val="23"/>
        </w:rPr>
      </w:pPr>
      <w:r>
        <w:rPr>
          <w:sz w:val="23"/>
          <w:szCs w:val="23"/>
        </w:rPr>
        <w:t>VLAN, VRRP, HSRP, GLBP.</w:t>
      </w:r>
    </w:p>
    <w:p w:rsidR="00BC5B1A" w:rsidRDefault="00BC5B1A" w:rsidP="00BC5B1A">
      <w:pPr>
        <w:pStyle w:val="Default"/>
        <w:numPr>
          <w:ilvl w:val="0"/>
          <w:numId w:val="41"/>
        </w:numPr>
        <w:spacing w:after="37"/>
        <w:rPr>
          <w:ins w:id="305" w:author="GroupM" w:date="2020-01-21T22:30:00Z"/>
          <w:sz w:val="23"/>
          <w:szCs w:val="23"/>
        </w:rPr>
      </w:pPr>
      <w:ins w:id="306" w:author="GroupM" w:date="2020-01-21T22:30:00Z">
        <w:r w:rsidRPr="00265141">
          <w:rPr>
            <w:sz w:val="23"/>
            <w:szCs w:val="23"/>
          </w:rPr>
          <w:t>Knowledge of Ether channel, Inter VLAN Routing, TCP/IP, DHCP, and DNS.</w:t>
        </w:r>
      </w:ins>
    </w:p>
    <w:p w:rsidR="00BC5B1A" w:rsidRPr="00265141" w:rsidRDefault="00BC5B1A">
      <w:pPr>
        <w:pStyle w:val="Default"/>
        <w:spacing w:after="37"/>
        <w:ind w:left="360"/>
        <w:rPr>
          <w:ins w:id="307" w:author="GroupM" w:date="2020-01-21T22:30:00Z"/>
          <w:sz w:val="23"/>
          <w:szCs w:val="23"/>
        </w:rPr>
        <w:pPrChange w:id="308" w:author="GroupM" w:date="2020-01-21T22:30:00Z">
          <w:pPr>
            <w:pStyle w:val="Default"/>
            <w:numPr>
              <w:numId w:val="41"/>
            </w:numPr>
            <w:spacing w:after="37"/>
            <w:ind w:left="720" w:hanging="360"/>
          </w:pPr>
        </w:pPrChange>
      </w:pPr>
      <w:ins w:id="309" w:author="GroupM" w:date="2020-01-21T22:30:00Z">
        <w:r w:rsidRPr="00265141">
          <w:rPr>
            <w:b/>
          </w:rPr>
          <w:t>Tools:-</w:t>
        </w:r>
        <w:r>
          <w:rPr>
            <w:b/>
          </w:rPr>
          <w:t xml:space="preserve"> </w:t>
        </w:r>
        <w:r w:rsidRPr="00265141">
          <w:t>Service Now</w:t>
        </w:r>
        <w:r w:rsidRPr="005D3566">
          <w:t>, Nagios</w:t>
        </w:r>
        <w:r w:rsidRPr="00265141">
          <w:t>,</w:t>
        </w:r>
        <w:r>
          <w:t xml:space="preserve"> </w:t>
        </w:r>
        <w:r w:rsidRPr="00265141">
          <w:t>PRTG,</w:t>
        </w:r>
        <w:r w:rsidRPr="00DD0B32">
          <w:rPr>
            <w:shd w:val="clear" w:color="auto" w:fill="FFFFFF"/>
          </w:rPr>
          <w:t xml:space="preserve"> Solar </w:t>
        </w:r>
        <w:r w:rsidRPr="008A62DD">
          <w:rPr>
            <w:shd w:val="clear" w:color="auto" w:fill="FFFFFF"/>
          </w:rPr>
          <w:t>Winds</w:t>
        </w:r>
        <w:r>
          <w:rPr>
            <w:shd w:val="clear" w:color="auto" w:fill="FFFFFF"/>
          </w:rPr>
          <w:t>.</w:t>
        </w:r>
      </w:ins>
    </w:p>
    <w:p w:rsidR="00BC5B1A" w:rsidDel="00BC5B1A" w:rsidRDefault="00BC5B1A" w:rsidP="007E0AB1">
      <w:pPr>
        <w:pStyle w:val="Default"/>
        <w:numPr>
          <w:ilvl w:val="0"/>
          <w:numId w:val="41"/>
        </w:numPr>
        <w:spacing w:after="37"/>
        <w:rPr>
          <w:del w:id="310" w:author="GroupM" w:date="2020-01-21T22:30:00Z"/>
          <w:sz w:val="23"/>
          <w:szCs w:val="23"/>
        </w:rPr>
      </w:pPr>
    </w:p>
    <w:p w:rsidR="007E0AB1" w:rsidRPr="007E0AB1" w:rsidDel="006135A6" w:rsidRDefault="007E0AB1" w:rsidP="007E0AB1">
      <w:pPr>
        <w:pStyle w:val="Default"/>
        <w:numPr>
          <w:ilvl w:val="0"/>
          <w:numId w:val="42"/>
        </w:numPr>
        <w:spacing w:after="37"/>
        <w:rPr>
          <w:del w:id="311" w:author="GroupM" w:date="2020-01-21T22:04:00Z"/>
          <w:sz w:val="23"/>
          <w:szCs w:val="23"/>
        </w:rPr>
      </w:pPr>
      <w:del w:id="312" w:author="GroupM" w:date="2020-01-21T22:04:00Z">
        <w:r w:rsidRPr="007E0AB1" w:rsidDel="006135A6">
          <w:rPr>
            <w:sz w:val="23"/>
            <w:szCs w:val="23"/>
          </w:rPr>
          <w:delText xml:space="preserve">OSPF </w:delText>
        </w:r>
      </w:del>
    </w:p>
    <w:p w:rsidR="007E0AB1" w:rsidDel="006135A6" w:rsidRDefault="007E0AB1" w:rsidP="008A62DD">
      <w:pPr>
        <w:pStyle w:val="Default"/>
        <w:numPr>
          <w:ilvl w:val="0"/>
          <w:numId w:val="42"/>
        </w:numPr>
        <w:spacing w:after="37"/>
        <w:rPr>
          <w:del w:id="313" w:author="GroupM" w:date="2020-01-21T22:04:00Z"/>
          <w:sz w:val="23"/>
          <w:szCs w:val="23"/>
        </w:rPr>
      </w:pPr>
      <w:del w:id="314" w:author="GroupM" w:date="2020-01-21T22:04:00Z">
        <w:r w:rsidRPr="008A62DD" w:rsidDel="006135A6">
          <w:rPr>
            <w:sz w:val="23"/>
            <w:szCs w:val="23"/>
          </w:rPr>
          <w:delText>VPN,</w:delText>
        </w:r>
      </w:del>
      <w:del w:id="315" w:author="GroupM" w:date="2020-01-21T22:02:00Z">
        <w:r w:rsidRPr="008A62DD" w:rsidDel="006135A6">
          <w:rPr>
            <w:sz w:val="23"/>
            <w:szCs w:val="23"/>
          </w:rPr>
          <w:delText xml:space="preserve"> GRE, IPsec </w:delText>
        </w:r>
      </w:del>
    </w:p>
    <w:p w:rsidR="007E0AB1" w:rsidRPr="006135A6" w:rsidDel="00306344" w:rsidRDefault="007E0AB1" w:rsidP="005D3566">
      <w:pPr>
        <w:pStyle w:val="Default"/>
        <w:numPr>
          <w:ilvl w:val="0"/>
          <w:numId w:val="42"/>
        </w:numPr>
        <w:spacing w:after="37"/>
        <w:rPr>
          <w:del w:id="316" w:author="GroupM" w:date="2020-01-21T22:24:00Z"/>
          <w:sz w:val="23"/>
          <w:szCs w:val="23"/>
        </w:rPr>
      </w:pPr>
      <w:del w:id="317" w:author="GroupM" w:date="2020-01-21T22:24:00Z">
        <w:r w:rsidRPr="005D3566" w:rsidDel="00306344">
          <w:rPr>
            <w:sz w:val="23"/>
            <w:szCs w:val="23"/>
          </w:rPr>
          <w:delText>NAT, Access List, Firewall,</w:delText>
        </w:r>
        <w:r w:rsidR="00751E87" w:rsidRPr="00306344" w:rsidDel="00306344">
          <w:rPr>
            <w:sz w:val="23"/>
            <w:szCs w:val="23"/>
          </w:rPr>
          <w:delText xml:space="preserve"> TCP/IP.</w:delText>
        </w:r>
      </w:del>
    </w:p>
    <w:p w:rsidR="00B17864" w:rsidRPr="00B17864" w:rsidDel="00BC5B1A" w:rsidRDefault="007E0AB1">
      <w:pPr>
        <w:pStyle w:val="Default"/>
        <w:ind w:left="720"/>
        <w:rPr>
          <w:del w:id="318" w:author="GroupM" w:date="2020-01-21T22:30:00Z"/>
          <w:b/>
          <w:rPrChange w:id="319" w:author="GroupM" w:date="2020-01-21T21:35:00Z">
            <w:rPr>
              <w:del w:id="320" w:author="GroupM" w:date="2020-01-21T22:30:00Z"/>
              <w:sz w:val="23"/>
              <w:szCs w:val="23"/>
            </w:rPr>
          </w:rPrChange>
        </w:rPr>
        <w:pPrChange w:id="321" w:author="GroupM" w:date="2020-01-21T21:35:00Z">
          <w:pPr>
            <w:pStyle w:val="Default"/>
            <w:numPr>
              <w:numId w:val="42"/>
            </w:numPr>
            <w:ind w:left="1080" w:hanging="360"/>
          </w:pPr>
        </w:pPrChange>
      </w:pPr>
      <w:del w:id="322" w:author="GroupM" w:date="2020-01-21T22:30:00Z">
        <w:r w:rsidRPr="00306344" w:rsidDel="00BC5B1A">
          <w:rPr>
            <w:sz w:val="23"/>
            <w:szCs w:val="23"/>
          </w:rPr>
          <w:delText xml:space="preserve">Knowledge of Ether channel, Inter VLAN Routing, TCP/IP, DHCP, </w:delText>
        </w:r>
      </w:del>
      <w:del w:id="323" w:author="GroupM" w:date="2020-01-21T21:34:00Z">
        <w:r w:rsidRPr="00306344" w:rsidDel="00B32EBF">
          <w:rPr>
            <w:sz w:val="23"/>
            <w:szCs w:val="23"/>
          </w:rPr>
          <w:delText>DNS</w:delText>
        </w:r>
      </w:del>
      <w:del w:id="324" w:author="GroupM" w:date="2020-01-21T22:30:00Z">
        <w:r w:rsidR="00F67FEC" w:rsidRPr="00306344" w:rsidDel="00BC5B1A">
          <w:rPr>
            <w:sz w:val="23"/>
            <w:szCs w:val="23"/>
          </w:rPr>
          <w:delText>.</w:delText>
        </w:r>
      </w:del>
    </w:p>
    <w:p w:rsidR="00EF2753" w:rsidRDefault="00EF2753">
      <w:pPr>
        <w:pStyle w:val="Default"/>
        <w:rPr>
          <w:b/>
          <w:sz w:val="28"/>
          <w:szCs w:val="28"/>
        </w:rPr>
        <w:pPrChange w:id="325" w:author="GroupM" w:date="2020-01-21T22:30:00Z">
          <w:pPr>
            <w:jc w:val="both"/>
          </w:pPr>
        </w:pPrChange>
      </w:pPr>
    </w:p>
    <w:p w:rsidR="00A50362" w:rsidRPr="00094D06" w:rsidRDefault="00A50362" w:rsidP="00144FD7">
      <w:pPr>
        <w:jc w:val="both"/>
        <w:rPr>
          <w:b/>
          <w:color w:val="000000"/>
          <w:sz w:val="28"/>
          <w:szCs w:val="28"/>
        </w:rPr>
      </w:pPr>
      <w:r w:rsidRPr="00094D06">
        <w:rPr>
          <w:b/>
          <w:color w:val="000000"/>
          <w:sz w:val="28"/>
          <w:szCs w:val="28"/>
        </w:rPr>
        <w:t>Educational Qualification:</w:t>
      </w:r>
      <w:r w:rsidR="00094D06">
        <w:rPr>
          <w:b/>
          <w:color w:val="000000"/>
          <w:sz w:val="28"/>
          <w:szCs w:val="28"/>
        </w:rPr>
        <w:t>-</w:t>
      </w:r>
    </w:p>
    <w:tbl>
      <w:tblPr>
        <w:tblpPr w:leftFromText="180" w:rightFromText="180" w:vertAnchor="text" w:horzAnchor="margin" w:tblpXSpec="center" w:tblpY="165"/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810"/>
        <w:gridCol w:w="1710"/>
        <w:gridCol w:w="1530"/>
        <w:gridCol w:w="1440"/>
        <w:gridCol w:w="1260"/>
      </w:tblGrid>
      <w:tr w:rsidR="00FB5C5D" w:rsidRPr="00360743" w:rsidTr="00FB5C5D">
        <w:trPr>
          <w:trHeight w:val="257"/>
        </w:trPr>
        <w:tc>
          <w:tcPr>
            <w:tcW w:w="918" w:type="dxa"/>
            <w:shd w:val="clear" w:color="auto" w:fill="auto"/>
          </w:tcPr>
          <w:p w:rsidR="00FB5C5D" w:rsidRPr="00360743" w:rsidRDefault="00FB5C5D" w:rsidP="00FB5C5D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moveToRangeStart w:id="326" w:author="GroupM" w:date="2020-01-21T22:31:00Z" w:name="move30538283"/>
            <w:moveTo w:id="327" w:author="GroupM" w:date="2020-01-21T22:31:00Z">
              <w:r>
                <w:rPr>
                  <w:rFonts w:ascii="Georgia" w:hAnsi="Georgia" w:cs="Arial"/>
                  <w:bCs/>
                  <w:color w:val="000000"/>
                </w:rPr>
                <w:t>Class</w:t>
              </w:r>
            </w:moveTo>
          </w:p>
        </w:tc>
        <w:tc>
          <w:tcPr>
            <w:tcW w:w="810" w:type="dxa"/>
            <w:shd w:val="clear" w:color="auto" w:fill="auto"/>
          </w:tcPr>
          <w:p w:rsidR="00FB5C5D" w:rsidRPr="00360743" w:rsidRDefault="00FB5C5D" w:rsidP="00FB5C5D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moveTo w:id="328" w:author="GroupM" w:date="2020-01-21T22:31:00Z">
              <w:r w:rsidRPr="00360743">
                <w:rPr>
                  <w:rFonts w:ascii="Georgia" w:hAnsi="Georgia" w:cs="Arial"/>
                  <w:bCs/>
                  <w:color w:val="000000"/>
                </w:rPr>
                <w:t>Year</w:t>
              </w:r>
            </w:moveTo>
          </w:p>
        </w:tc>
        <w:tc>
          <w:tcPr>
            <w:tcW w:w="1710" w:type="dxa"/>
            <w:shd w:val="clear" w:color="auto" w:fill="auto"/>
          </w:tcPr>
          <w:p w:rsidR="00FB5C5D" w:rsidRPr="00360743" w:rsidRDefault="00FB5C5D" w:rsidP="00FB5C5D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moveTo w:id="329" w:author="GroupM" w:date="2020-01-21T22:31:00Z">
              <w:r w:rsidRPr="00360743">
                <w:rPr>
                  <w:rFonts w:ascii="Georgia" w:hAnsi="Georgia" w:cs="Arial"/>
                  <w:bCs/>
                  <w:color w:val="000000"/>
                </w:rPr>
                <w:t>Stream</w:t>
              </w:r>
            </w:moveTo>
          </w:p>
        </w:tc>
        <w:tc>
          <w:tcPr>
            <w:tcW w:w="1530" w:type="dxa"/>
            <w:shd w:val="clear" w:color="auto" w:fill="auto"/>
          </w:tcPr>
          <w:p w:rsidR="00FB5C5D" w:rsidRPr="00360743" w:rsidRDefault="00FB5C5D" w:rsidP="00FB5C5D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moveTo w:id="330" w:author="GroupM" w:date="2020-01-21T22:31:00Z">
              <w:r w:rsidRPr="00360743">
                <w:rPr>
                  <w:rFonts w:ascii="Georgia" w:hAnsi="Georgia" w:cs="Arial"/>
                  <w:bCs/>
                  <w:color w:val="000000"/>
                </w:rPr>
                <w:t>Board/Uni</w:t>
              </w:r>
              <w:r>
                <w:rPr>
                  <w:rFonts w:ascii="Georgia" w:hAnsi="Georgia" w:cs="Arial"/>
                  <w:bCs/>
                  <w:color w:val="000000"/>
                </w:rPr>
                <w:t>v</w:t>
              </w:r>
            </w:moveTo>
          </w:p>
        </w:tc>
        <w:tc>
          <w:tcPr>
            <w:tcW w:w="1440" w:type="dxa"/>
            <w:shd w:val="clear" w:color="auto" w:fill="auto"/>
          </w:tcPr>
          <w:p w:rsidR="00FB5C5D" w:rsidRPr="00360743" w:rsidRDefault="00FB5C5D" w:rsidP="00FB5C5D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moveTo w:id="331" w:author="GroupM" w:date="2020-01-21T22:31:00Z">
              <w:r w:rsidRPr="00360743">
                <w:rPr>
                  <w:rFonts w:ascii="Georgia" w:hAnsi="Georgia" w:cs="Arial"/>
                  <w:bCs/>
                  <w:color w:val="000000"/>
                </w:rPr>
                <w:t>Percentage</w:t>
              </w:r>
            </w:moveTo>
          </w:p>
        </w:tc>
        <w:tc>
          <w:tcPr>
            <w:tcW w:w="1260" w:type="dxa"/>
            <w:shd w:val="clear" w:color="auto" w:fill="auto"/>
          </w:tcPr>
          <w:p w:rsidR="00FB5C5D" w:rsidRPr="00360743" w:rsidRDefault="00FB5C5D" w:rsidP="00FB5C5D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moveTo w:id="332" w:author="GroupM" w:date="2020-01-21T22:31:00Z">
              <w:r w:rsidRPr="00360743">
                <w:rPr>
                  <w:rFonts w:ascii="Georgia" w:hAnsi="Georgia" w:cs="Arial"/>
                  <w:bCs/>
                  <w:color w:val="000000"/>
                </w:rPr>
                <w:t>Division</w:t>
              </w:r>
            </w:moveTo>
          </w:p>
        </w:tc>
      </w:tr>
      <w:tr w:rsidR="00FB5C5D" w:rsidRPr="00360743" w:rsidTr="00FB5C5D">
        <w:trPr>
          <w:trHeight w:val="257"/>
        </w:trPr>
        <w:tc>
          <w:tcPr>
            <w:tcW w:w="918" w:type="dxa"/>
            <w:shd w:val="clear" w:color="auto" w:fill="auto"/>
          </w:tcPr>
          <w:p w:rsidR="00FB5C5D" w:rsidRPr="00360743" w:rsidRDefault="00FB5C5D" w:rsidP="00FB5C5D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moveTo w:id="333" w:author="GroupM" w:date="2020-01-21T22:31:00Z">
              <w:r w:rsidRPr="00360743">
                <w:rPr>
                  <w:rFonts w:ascii="Georgia" w:hAnsi="Georgia" w:cs="Arial"/>
                  <w:bCs/>
                  <w:color w:val="000000"/>
                </w:rPr>
                <w:t>BCA</w:t>
              </w:r>
            </w:moveTo>
          </w:p>
        </w:tc>
        <w:tc>
          <w:tcPr>
            <w:tcW w:w="810" w:type="dxa"/>
            <w:shd w:val="clear" w:color="auto" w:fill="auto"/>
          </w:tcPr>
          <w:p w:rsidR="00FB5C5D" w:rsidRPr="002F0FD6" w:rsidRDefault="00FB5C5D" w:rsidP="00FB5C5D">
            <w:pPr>
              <w:jc w:val="both"/>
              <w:rPr>
                <w:bCs/>
                <w:color w:val="000000"/>
              </w:rPr>
            </w:pPr>
            <w:moveTo w:id="334" w:author="GroupM" w:date="2020-01-21T22:31:00Z">
              <w:r w:rsidRPr="002F0FD6">
                <w:rPr>
                  <w:bCs/>
                  <w:color w:val="000000"/>
                </w:rPr>
                <w:t>2013</w:t>
              </w:r>
            </w:moveTo>
          </w:p>
        </w:tc>
        <w:tc>
          <w:tcPr>
            <w:tcW w:w="1710" w:type="dxa"/>
            <w:shd w:val="clear" w:color="auto" w:fill="auto"/>
          </w:tcPr>
          <w:p w:rsidR="00FB5C5D" w:rsidRPr="00360743" w:rsidRDefault="00FB5C5D" w:rsidP="00FB5C5D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moveTo w:id="335" w:author="GroupM" w:date="2020-01-21T22:31:00Z">
              <w:r w:rsidRPr="00360743">
                <w:rPr>
                  <w:rFonts w:ascii="Georgia" w:hAnsi="Georgia" w:cs="Arial"/>
                  <w:bCs/>
                  <w:color w:val="000000"/>
                </w:rPr>
                <w:t>Comp Science</w:t>
              </w:r>
            </w:moveTo>
          </w:p>
        </w:tc>
        <w:tc>
          <w:tcPr>
            <w:tcW w:w="1530" w:type="dxa"/>
            <w:shd w:val="clear" w:color="auto" w:fill="auto"/>
          </w:tcPr>
          <w:p w:rsidR="00FB5C5D" w:rsidRPr="00360743" w:rsidRDefault="00FB5C5D" w:rsidP="00FB5C5D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moveTo w:id="336" w:author="GroupM" w:date="2020-01-21T22:31:00Z">
              <w:r w:rsidRPr="00360743">
                <w:rPr>
                  <w:rFonts w:ascii="Georgia" w:hAnsi="Georgia" w:cs="Arial"/>
                  <w:bCs/>
                  <w:color w:val="000000"/>
                </w:rPr>
                <w:t>IGNOU</w:t>
              </w:r>
            </w:moveTo>
          </w:p>
        </w:tc>
        <w:tc>
          <w:tcPr>
            <w:tcW w:w="1440" w:type="dxa"/>
            <w:shd w:val="clear" w:color="auto" w:fill="auto"/>
          </w:tcPr>
          <w:p w:rsidR="00FB5C5D" w:rsidRPr="00C52CB1" w:rsidRDefault="00FB5C5D" w:rsidP="00FB5C5D">
            <w:pPr>
              <w:jc w:val="both"/>
              <w:rPr>
                <w:bCs/>
                <w:color w:val="000000"/>
              </w:rPr>
            </w:pPr>
            <w:moveTo w:id="337" w:author="GroupM" w:date="2020-01-21T22:31:00Z">
              <w:r w:rsidRPr="00C52CB1">
                <w:rPr>
                  <w:bCs/>
                  <w:color w:val="000000"/>
                </w:rPr>
                <w:t>56%</w:t>
              </w:r>
            </w:moveTo>
          </w:p>
        </w:tc>
        <w:tc>
          <w:tcPr>
            <w:tcW w:w="1260" w:type="dxa"/>
            <w:shd w:val="clear" w:color="auto" w:fill="auto"/>
          </w:tcPr>
          <w:p w:rsidR="00FB5C5D" w:rsidRPr="00360743" w:rsidRDefault="00FB5C5D" w:rsidP="00FB5C5D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moveTo w:id="338" w:author="GroupM" w:date="2020-01-21T22:31:00Z">
              <w:r w:rsidRPr="00360743">
                <w:rPr>
                  <w:rFonts w:ascii="Georgia" w:hAnsi="Georgia" w:cs="Arial"/>
                  <w:bCs/>
                  <w:color w:val="000000"/>
                </w:rPr>
                <w:t>2</w:t>
              </w:r>
              <w:r w:rsidRPr="00360743">
                <w:rPr>
                  <w:rFonts w:ascii="Georgia" w:hAnsi="Georgia" w:cs="Arial"/>
                  <w:bCs/>
                  <w:color w:val="000000"/>
                  <w:vertAlign w:val="superscript"/>
                </w:rPr>
                <w:t>nd</w:t>
              </w:r>
              <w:r w:rsidRPr="00360743">
                <w:rPr>
                  <w:rFonts w:ascii="Georgia" w:hAnsi="Georgia" w:cs="Arial"/>
                  <w:bCs/>
                  <w:color w:val="000000"/>
                </w:rPr>
                <w:t xml:space="preserve"> </w:t>
              </w:r>
            </w:moveTo>
          </w:p>
        </w:tc>
      </w:tr>
      <w:tr w:rsidR="00FB5C5D" w:rsidRPr="00360743" w:rsidTr="00FB5C5D">
        <w:trPr>
          <w:trHeight w:val="287"/>
        </w:trPr>
        <w:tc>
          <w:tcPr>
            <w:tcW w:w="918" w:type="dxa"/>
            <w:shd w:val="clear" w:color="auto" w:fill="auto"/>
          </w:tcPr>
          <w:p w:rsidR="00FB5C5D" w:rsidRPr="00360743" w:rsidRDefault="00FB5C5D" w:rsidP="00FB5C5D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moveTo w:id="339" w:author="GroupM" w:date="2020-01-21T22:31:00Z">
              <w:r w:rsidRPr="00360743">
                <w:rPr>
                  <w:rFonts w:ascii="Georgia" w:hAnsi="Georgia" w:cs="Arial"/>
                  <w:bCs/>
                  <w:color w:val="000000"/>
                </w:rPr>
                <w:t>MCA</w:t>
              </w:r>
            </w:moveTo>
          </w:p>
        </w:tc>
        <w:tc>
          <w:tcPr>
            <w:tcW w:w="810" w:type="dxa"/>
            <w:shd w:val="clear" w:color="auto" w:fill="auto"/>
          </w:tcPr>
          <w:p w:rsidR="00FB5C5D" w:rsidRPr="002F0FD6" w:rsidRDefault="00FB5C5D" w:rsidP="00FB5C5D">
            <w:pPr>
              <w:jc w:val="both"/>
              <w:rPr>
                <w:bCs/>
                <w:color w:val="000000"/>
              </w:rPr>
            </w:pPr>
            <w:moveTo w:id="340" w:author="GroupM" w:date="2020-01-21T22:31:00Z">
              <w:r w:rsidRPr="002F0FD6">
                <w:rPr>
                  <w:bCs/>
                  <w:color w:val="000000"/>
                </w:rPr>
                <w:t>2017</w:t>
              </w:r>
            </w:moveTo>
          </w:p>
        </w:tc>
        <w:tc>
          <w:tcPr>
            <w:tcW w:w="1710" w:type="dxa"/>
            <w:shd w:val="clear" w:color="auto" w:fill="auto"/>
          </w:tcPr>
          <w:p w:rsidR="00FB5C5D" w:rsidRPr="00360743" w:rsidRDefault="00FB5C5D" w:rsidP="00FB5C5D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moveTo w:id="341" w:author="GroupM" w:date="2020-01-21T22:31:00Z">
              <w:r w:rsidRPr="00360743">
                <w:rPr>
                  <w:rFonts w:ascii="Georgia" w:hAnsi="Georgia" w:cs="Arial"/>
                  <w:bCs/>
                  <w:color w:val="000000"/>
                </w:rPr>
                <w:t>Comp Science</w:t>
              </w:r>
            </w:moveTo>
          </w:p>
        </w:tc>
        <w:tc>
          <w:tcPr>
            <w:tcW w:w="1530" w:type="dxa"/>
            <w:shd w:val="clear" w:color="auto" w:fill="auto"/>
          </w:tcPr>
          <w:p w:rsidR="00FB5C5D" w:rsidRPr="00360743" w:rsidRDefault="00FB5C5D" w:rsidP="00FB5C5D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moveTo w:id="342" w:author="GroupM" w:date="2020-01-21T22:31:00Z">
              <w:r w:rsidRPr="00360743">
                <w:rPr>
                  <w:rFonts w:ascii="Georgia" w:hAnsi="Georgia" w:cs="Arial"/>
                  <w:bCs/>
                  <w:color w:val="000000"/>
                </w:rPr>
                <w:t>IGNOU</w:t>
              </w:r>
            </w:moveTo>
          </w:p>
        </w:tc>
        <w:tc>
          <w:tcPr>
            <w:tcW w:w="1440" w:type="dxa"/>
            <w:shd w:val="clear" w:color="auto" w:fill="auto"/>
          </w:tcPr>
          <w:p w:rsidR="00FB5C5D" w:rsidRPr="00C52CB1" w:rsidRDefault="00FB5C5D" w:rsidP="00FB5C5D">
            <w:pPr>
              <w:jc w:val="both"/>
              <w:rPr>
                <w:bCs/>
                <w:color w:val="000000"/>
              </w:rPr>
            </w:pPr>
            <w:moveTo w:id="343" w:author="GroupM" w:date="2020-01-21T22:31:00Z">
              <w:r w:rsidRPr="00C52CB1">
                <w:rPr>
                  <w:bCs/>
                  <w:color w:val="000000"/>
                </w:rPr>
                <w:t>56%</w:t>
              </w:r>
            </w:moveTo>
          </w:p>
        </w:tc>
        <w:tc>
          <w:tcPr>
            <w:tcW w:w="1260" w:type="dxa"/>
            <w:shd w:val="clear" w:color="auto" w:fill="auto"/>
          </w:tcPr>
          <w:p w:rsidR="00FB5C5D" w:rsidRPr="00360743" w:rsidRDefault="00FB5C5D" w:rsidP="00FB5C5D">
            <w:pPr>
              <w:jc w:val="both"/>
              <w:rPr>
                <w:rFonts w:ascii="Georgia" w:hAnsi="Georgia" w:cs="Arial"/>
                <w:bCs/>
                <w:color w:val="000000"/>
              </w:rPr>
            </w:pPr>
            <w:moveTo w:id="344" w:author="GroupM" w:date="2020-01-21T22:31:00Z">
              <w:r w:rsidRPr="00360743">
                <w:rPr>
                  <w:rFonts w:ascii="Georgia" w:hAnsi="Georgia" w:cs="Arial"/>
                  <w:bCs/>
                  <w:color w:val="000000"/>
                </w:rPr>
                <w:t>2</w:t>
              </w:r>
              <w:r w:rsidRPr="00360743">
                <w:rPr>
                  <w:rFonts w:ascii="Georgia" w:hAnsi="Georgia" w:cs="Arial"/>
                  <w:bCs/>
                  <w:color w:val="000000"/>
                  <w:vertAlign w:val="superscript"/>
                </w:rPr>
                <w:t>nd</w:t>
              </w:r>
              <w:r w:rsidRPr="00360743">
                <w:rPr>
                  <w:rFonts w:ascii="Georgia" w:hAnsi="Georgia" w:cs="Arial"/>
                  <w:bCs/>
                  <w:color w:val="000000"/>
                </w:rPr>
                <w:t xml:space="preserve"> </w:t>
              </w:r>
            </w:moveTo>
          </w:p>
        </w:tc>
      </w:tr>
      <w:moveToRangeEnd w:id="326"/>
    </w:tbl>
    <w:p w:rsidR="00094D06" w:rsidRPr="00685FDD" w:rsidRDefault="00094D06" w:rsidP="00144FD7">
      <w:pPr>
        <w:jc w:val="both"/>
        <w:rPr>
          <w:rFonts w:ascii="Georgia" w:hAnsi="Georgia" w:cs="Arial"/>
          <w:color w:val="000000"/>
        </w:rPr>
      </w:pPr>
    </w:p>
    <w:tbl>
      <w:tblPr>
        <w:tblW w:w="7668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810"/>
        <w:gridCol w:w="1710"/>
        <w:gridCol w:w="1530"/>
        <w:gridCol w:w="1440"/>
        <w:gridCol w:w="1260"/>
      </w:tblGrid>
      <w:tr w:rsidR="00360743" w:rsidRPr="00360743" w:rsidDel="004C6ED8" w:rsidTr="00E301F8">
        <w:trPr>
          <w:trHeight w:val="257"/>
          <w:del w:id="345" w:author="GroupM" w:date="2020-01-21T22:38:00Z"/>
        </w:trPr>
        <w:tc>
          <w:tcPr>
            <w:tcW w:w="918" w:type="dxa"/>
            <w:shd w:val="clear" w:color="auto" w:fill="auto"/>
          </w:tcPr>
          <w:p w:rsidR="004504A4" w:rsidRPr="00360743" w:rsidDel="004C6ED8" w:rsidRDefault="00252237" w:rsidP="00144FD7">
            <w:pPr>
              <w:jc w:val="both"/>
              <w:rPr>
                <w:del w:id="346" w:author="GroupM" w:date="2020-01-21T22:38:00Z"/>
                <w:rFonts w:ascii="Georgia" w:hAnsi="Georgia" w:cs="Arial"/>
                <w:bCs/>
                <w:color w:val="000000"/>
              </w:rPr>
            </w:pPr>
            <w:bookmarkStart w:id="347" w:name="_GoBack"/>
            <w:bookmarkEnd w:id="347"/>
            <w:moveFromRangeStart w:id="348" w:author="GroupM" w:date="2020-01-21T22:31:00Z" w:name="move30538283"/>
            <w:moveFrom w:id="349" w:author="GroupM" w:date="2020-01-21T22:31:00Z">
              <w:del w:id="350" w:author="GroupM" w:date="2020-01-21T22:37:00Z">
                <w:r w:rsidDel="004C6ED8">
                  <w:rPr>
                    <w:rFonts w:ascii="Georgia" w:hAnsi="Georgia" w:cs="Arial"/>
                    <w:bCs/>
                    <w:color w:val="000000"/>
                  </w:rPr>
                  <w:delText>Class</w:delText>
                </w:r>
              </w:del>
            </w:moveFrom>
          </w:p>
        </w:tc>
        <w:tc>
          <w:tcPr>
            <w:tcW w:w="810" w:type="dxa"/>
            <w:shd w:val="clear" w:color="auto" w:fill="auto"/>
          </w:tcPr>
          <w:p w:rsidR="004504A4" w:rsidRPr="00360743" w:rsidDel="004C6ED8" w:rsidRDefault="004504A4" w:rsidP="00144FD7">
            <w:pPr>
              <w:jc w:val="both"/>
              <w:rPr>
                <w:del w:id="351" w:author="GroupM" w:date="2020-01-21T22:38:00Z"/>
                <w:rFonts w:ascii="Georgia" w:hAnsi="Georgia" w:cs="Arial"/>
                <w:bCs/>
                <w:color w:val="000000"/>
              </w:rPr>
            </w:pPr>
            <w:moveFrom w:id="352" w:author="GroupM" w:date="2020-01-21T22:31:00Z">
              <w:del w:id="353" w:author="GroupM" w:date="2020-01-21T22:37:00Z"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>Year</w:delText>
                </w:r>
              </w:del>
            </w:moveFrom>
          </w:p>
        </w:tc>
        <w:tc>
          <w:tcPr>
            <w:tcW w:w="1710" w:type="dxa"/>
            <w:shd w:val="clear" w:color="auto" w:fill="auto"/>
          </w:tcPr>
          <w:p w:rsidR="004504A4" w:rsidRPr="00360743" w:rsidDel="004C6ED8" w:rsidRDefault="004504A4" w:rsidP="00144FD7">
            <w:pPr>
              <w:jc w:val="both"/>
              <w:rPr>
                <w:del w:id="354" w:author="GroupM" w:date="2020-01-21T22:38:00Z"/>
                <w:rFonts w:ascii="Georgia" w:hAnsi="Georgia" w:cs="Arial"/>
                <w:bCs/>
                <w:color w:val="000000"/>
              </w:rPr>
            </w:pPr>
            <w:moveFrom w:id="355" w:author="GroupM" w:date="2020-01-21T22:31:00Z">
              <w:del w:id="356" w:author="GroupM" w:date="2020-01-21T22:37:00Z"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>Stream</w:delText>
                </w:r>
              </w:del>
            </w:moveFrom>
          </w:p>
        </w:tc>
        <w:tc>
          <w:tcPr>
            <w:tcW w:w="1530" w:type="dxa"/>
            <w:shd w:val="clear" w:color="auto" w:fill="auto"/>
          </w:tcPr>
          <w:p w:rsidR="004504A4" w:rsidRPr="00360743" w:rsidDel="004C6ED8" w:rsidRDefault="004504A4" w:rsidP="00144FD7">
            <w:pPr>
              <w:jc w:val="both"/>
              <w:rPr>
                <w:del w:id="357" w:author="GroupM" w:date="2020-01-21T22:38:00Z"/>
                <w:rFonts w:ascii="Georgia" w:hAnsi="Georgia" w:cs="Arial"/>
                <w:bCs/>
                <w:color w:val="000000"/>
              </w:rPr>
            </w:pPr>
            <w:moveFrom w:id="358" w:author="GroupM" w:date="2020-01-21T22:31:00Z">
              <w:del w:id="359" w:author="GroupM" w:date="2020-01-21T22:37:00Z"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>Board/Uni</w:delText>
                </w:r>
                <w:r w:rsidR="002B36CB" w:rsidDel="004C6ED8">
                  <w:rPr>
                    <w:rFonts w:ascii="Georgia" w:hAnsi="Georgia" w:cs="Arial"/>
                    <w:bCs/>
                    <w:color w:val="000000"/>
                  </w:rPr>
                  <w:delText>v</w:delText>
                </w:r>
              </w:del>
            </w:moveFrom>
          </w:p>
        </w:tc>
        <w:tc>
          <w:tcPr>
            <w:tcW w:w="1440" w:type="dxa"/>
            <w:shd w:val="clear" w:color="auto" w:fill="auto"/>
          </w:tcPr>
          <w:p w:rsidR="004504A4" w:rsidRPr="00360743" w:rsidDel="004C6ED8" w:rsidRDefault="004504A4" w:rsidP="00144FD7">
            <w:pPr>
              <w:jc w:val="both"/>
              <w:rPr>
                <w:del w:id="360" w:author="GroupM" w:date="2020-01-21T22:38:00Z"/>
                <w:rFonts w:ascii="Georgia" w:hAnsi="Georgia" w:cs="Arial"/>
                <w:bCs/>
                <w:color w:val="000000"/>
              </w:rPr>
            </w:pPr>
            <w:moveFrom w:id="361" w:author="GroupM" w:date="2020-01-21T22:31:00Z">
              <w:del w:id="362" w:author="GroupM" w:date="2020-01-21T22:37:00Z"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>Percentage</w:delText>
                </w:r>
              </w:del>
            </w:moveFrom>
          </w:p>
        </w:tc>
        <w:tc>
          <w:tcPr>
            <w:tcW w:w="1260" w:type="dxa"/>
            <w:shd w:val="clear" w:color="auto" w:fill="auto"/>
          </w:tcPr>
          <w:p w:rsidR="004504A4" w:rsidRPr="00360743" w:rsidDel="004C6ED8" w:rsidRDefault="004504A4" w:rsidP="00144FD7">
            <w:pPr>
              <w:jc w:val="both"/>
              <w:rPr>
                <w:del w:id="363" w:author="GroupM" w:date="2020-01-21T22:38:00Z"/>
                <w:rFonts w:ascii="Georgia" w:hAnsi="Georgia" w:cs="Arial"/>
                <w:bCs/>
                <w:color w:val="000000"/>
              </w:rPr>
            </w:pPr>
            <w:moveFrom w:id="364" w:author="GroupM" w:date="2020-01-21T22:31:00Z">
              <w:del w:id="365" w:author="GroupM" w:date="2020-01-21T22:37:00Z"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>Division</w:delText>
                </w:r>
              </w:del>
            </w:moveFrom>
          </w:p>
        </w:tc>
      </w:tr>
      <w:tr w:rsidR="00360743" w:rsidRPr="00360743" w:rsidDel="004C6ED8" w:rsidTr="00E301F8">
        <w:trPr>
          <w:trHeight w:val="257"/>
          <w:del w:id="366" w:author="GroupM" w:date="2020-01-21T22:38:00Z"/>
        </w:trPr>
        <w:tc>
          <w:tcPr>
            <w:tcW w:w="918" w:type="dxa"/>
            <w:shd w:val="clear" w:color="auto" w:fill="auto"/>
          </w:tcPr>
          <w:p w:rsidR="004504A4" w:rsidRPr="00360743" w:rsidDel="004C6ED8" w:rsidRDefault="004504A4" w:rsidP="00144FD7">
            <w:pPr>
              <w:jc w:val="both"/>
              <w:rPr>
                <w:del w:id="367" w:author="GroupM" w:date="2020-01-21T22:38:00Z"/>
                <w:rFonts w:ascii="Georgia" w:hAnsi="Georgia" w:cs="Arial"/>
                <w:bCs/>
                <w:color w:val="000000"/>
              </w:rPr>
            </w:pPr>
            <w:moveFrom w:id="368" w:author="GroupM" w:date="2020-01-21T22:31:00Z">
              <w:del w:id="369" w:author="GroupM" w:date="2020-01-21T22:37:00Z"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>BCA</w:delText>
                </w:r>
              </w:del>
            </w:moveFrom>
          </w:p>
        </w:tc>
        <w:tc>
          <w:tcPr>
            <w:tcW w:w="810" w:type="dxa"/>
            <w:shd w:val="clear" w:color="auto" w:fill="auto"/>
          </w:tcPr>
          <w:p w:rsidR="004504A4" w:rsidRPr="002F0FD6" w:rsidDel="004C6ED8" w:rsidRDefault="004504A4" w:rsidP="00144FD7">
            <w:pPr>
              <w:jc w:val="both"/>
              <w:rPr>
                <w:del w:id="370" w:author="GroupM" w:date="2020-01-21T22:38:00Z"/>
                <w:bCs/>
                <w:color w:val="000000"/>
              </w:rPr>
            </w:pPr>
            <w:moveFrom w:id="371" w:author="GroupM" w:date="2020-01-21T22:31:00Z">
              <w:del w:id="372" w:author="GroupM" w:date="2020-01-21T22:37:00Z">
                <w:r w:rsidRPr="002F0FD6" w:rsidDel="004C6ED8">
                  <w:rPr>
                    <w:bCs/>
                    <w:color w:val="000000"/>
                  </w:rPr>
                  <w:delText>20</w:delText>
                </w:r>
                <w:r w:rsidR="00464D16" w:rsidRPr="002F0FD6" w:rsidDel="004C6ED8">
                  <w:rPr>
                    <w:bCs/>
                    <w:color w:val="000000"/>
                  </w:rPr>
                  <w:delText>13</w:delText>
                </w:r>
              </w:del>
            </w:moveFrom>
          </w:p>
        </w:tc>
        <w:tc>
          <w:tcPr>
            <w:tcW w:w="1710" w:type="dxa"/>
            <w:shd w:val="clear" w:color="auto" w:fill="auto"/>
          </w:tcPr>
          <w:p w:rsidR="004504A4" w:rsidRPr="00360743" w:rsidDel="004C6ED8" w:rsidRDefault="002B36CB" w:rsidP="00144FD7">
            <w:pPr>
              <w:jc w:val="both"/>
              <w:rPr>
                <w:del w:id="373" w:author="GroupM" w:date="2020-01-21T22:38:00Z"/>
                <w:rFonts w:ascii="Georgia" w:hAnsi="Georgia" w:cs="Arial"/>
                <w:bCs/>
                <w:color w:val="000000"/>
              </w:rPr>
            </w:pPr>
            <w:moveFrom w:id="374" w:author="GroupM" w:date="2020-01-21T22:31:00Z">
              <w:del w:id="375" w:author="GroupM" w:date="2020-01-21T22:37:00Z"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>Comp Science</w:delText>
                </w:r>
              </w:del>
            </w:moveFrom>
          </w:p>
        </w:tc>
        <w:tc>
          <w:tcPr>
            <w:tcW w:w="1530" w:type="dxa"/>
            <w:shd w:val="clear" w:color="auto" w:fill="auto"/>
          </w:tcPr>
          <w:p w:rsidR="004504A4" w:rsidRPr="00360743" w:rsidDel="004C6ED8" w:rsidRDefault="004504A4" w:rsidP="00144FD7">
            <w:pPr>
              <w:jc w:val="both"/>
              <w:rPr>
                <w:del w:id="376" w:author="GroupM" w:date="2020-01-21T22:38:00Z"/>
                <w:rFonts w:ascii="Georgia" w:hAnsi="Georgia" w:cs="Arial"/>
                <w:bCs/>
                <w:color w:val="000000"/>
              </w:rPr>
            </w:pPr>
            <w:moveFrom w:id="377" w:author="GroupM" w:date="2020-01-21T22:31:00Z">
              <w:del w:id="378" w:author="GroupM" w:date="2020-01-21T22:37:00Z"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>IGNOU</w:delText>
                </w:r>
              </w:del>
            </w:moveFrom>
          </w:p>
        </w:tc>
        <w:tc>
          <w:tcPr>
            <w:tcW w:w="1440" w:type="dxa"/>
            <w:shd w:val="clear" w:color="auto" w:fill="auto"/>
          </w:tcPr>
          <w:p w:rsidR="004504A4" w:rsidRPr="00C52CB1" w:rsidDel="004C6ED8" w:rsidRDefault="004504A4" w:rsidP="00144FD7">
            <w:pPr>
              <w:jc w:val="both"/>
              <w:rPr>
                <w:del w:id="379" w:author="GroupM" w:date="2020-01-21T22:38:00Z"/>
                <w:bCs/>
                <w:color w:val="000000"/>
              </w:rPr>
            </w:pPr>
            <w:moveFrom w:id="380" w:author="GroupM" w:date="2020-01-21T22:31:00Z">
              <w:del w:id="381" w:author="GroupM" w:date="2020-01-21T22:37:00Z">
                <w:r w:rsidRPr="00C52CB1" w:rsidDel="004C6ED8">
                  <w:rPr>
                    <w:bCs/>
                    <w:color w:val="000000"/>
                  </w:rPr>
                  <w:delText>56%</w:delText>
                </w:r>
              </w:del>
            </w:moveFrom>
          </w:p>
        </w:tc>
        <w:tc>
          <w:tcPr>
            <w:tcW w:w="1260" w:type="dxa"/>
            <w:shd w:val="clear" w:color="auto" w:fill="auto"/>
          </w:tcPr>
          <w:p w:rsidR="004504A4" w:rsidRPr="00360743" w:rsidDel="004C6ED8" w:rsidRDefault="004504A4" w:rsidP="00144FD7">
            <w:pPr>
              <w:jc w:val="both"/>
              <w:rPr>
                <w:del w:id="382" w:author="GroupM" w:date="2020-01-21T22:38:00Z"/>
                <w:rFonts w:ascii="Georgia" w:hAnsi="Georgia" w:cs="Arial"/>
                <w:bCs/>
                <w:color w:val="000000"/>
              </w:rPr>
            </w:pPr>
            <w:moveFrom w:id="383" w:author="GroupM" w:date="2020-01-21T22:31:00Z">
              <w:del w:id="384" w:author="GroupM" w:date="2020-01-21T22:37:00Z"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>2</w:delText>
                </w:r>
                <w:r w:rsidRPr="00360743" w:rsidDel="004C6ED8">
                  <w:rPr>
                    <w:rFonts w:ascii="Georgia" w:hAnsi="Georgia" w:cs="Arial"/>
                    <w:bCs/>
                    <w:color w:val="000000"/>
                    <w:vertAlign w:val="superscript"/>
                  </w:rPr>
                  <w:delText>nd</w:delText>
                </w:r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 xml:space="preserve"> </w:delText>
                </w:r>
              </w:del>
            </w:moveFrom>
          </w:p>
        </w:tc>
      </w:tr>
      <w:tr w:rsidR="00360743" w:rsidRPr="00360743" w:rsidDel="004C6ED8" w:rsidTr="00E301F8">
        <w:trPr>
          <w:trHeight w:val="287"/>
          <w:del w:id="385" w:author="GroupM" w:date="2020-01-21T22:38:00Z"/>
        </w:trPr>
        <w:tc>
          <w:tcPr>
            <w:tcW w:w="918" w:type="dxa"/>
            <w:shd w:val="clear" w:color="auto" w:fill="auto"/>
          </w:tcPr>
          <w:p w:rsidR="004504A4" w:rsidRPr="00360743" w:rsidDel="004C6ED8" w:rsidRDefault="004504A4" w:rsidP="00144FD7">
            <w:pPr>
              <w:jc w:val="both"/>
              <w:rPr>
                <w:del w:id="386" w:author="GroupM" w:date="2020-01-21T22:38:00Z"/>
                <w:rFonts w:ascii="Georgia" w:hAnsi="Georgia" w:cs="Arial"/>
                <w:bCs/>
                <w:color w:val="000000"/>
              </w:rPr>
            </w:pPr>
            <w:moveFrom w:id="387" w:author="GroupM" w:date="2020-01-21T22:31:00Z">
              <w:del w:id="388" w:author="GroupM" w:date="2020-01-21T22:37:00Z"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>MCA</w:delText>
                </w:r>
              </w:del>
            </w:moveFrom>
          </w:p>
        </w:tc>
        <w:tc>
          <w:tcPr>
            <w:tcW w:w="810" w:type="dxa"/>
            <w:shd w:val="clear" w:color="auto" w:fill="auto"/>
          </w:tcPr>
          <w:p w:rsidR="004504A4" w:rsidRPr="002F0FD6" w:rsidDel="004C6ED8" w:rsidRDefault="004504A4" w:rsidP="00144FD7">
            <w:pPr>
              <w:jc w:val="both"/>
              <w:rPr>
                <w:del w:id="389" w:author="GroupM" w:date="2020-01-21T22:38:00Z"/>
                <w:bCs/>
                <w:color w:val="000000"/>
              </w:rPr>
            </w:pPr>
            <w:moveFrom w:id="390" w:author="GroupM" w:date="2020-01-21T22:31:00Z">
              <w:del w:id="391" w:author="GroupM" w:date="2020-01-21T22:37:00Z">
                <w:r w:rsidRPr="002F0FD6" w:rsidDel="004C6ED8">
                  <w:rPr>
                    <w:bCs/>
                    <w:color w:val="000000"/>
                  </w:rPr>
                  <w:delText>20</w:delText>
                </w:r>
                <w:r w:rsidR="00464D16" w:rsidRPr="002F0FD6" w:rsidDel="004C6ED8">
                  <w:rPr>
                    <w:bCs/>
                    <w:color w:val="000000"/>
                  </w:rPr>
                  <w:delText>17</w:delText>
                </w:r>
              </w:del>
            </w:moveFrom>
          </w:p>
        </w:tc>
        <w:tc>
          <w:tcPr>
            <w:tcW w:w="1710" w:type="dxa"/>
            <w:shd w:val="clear" w:color="auto" w:fill="auto"/>
          </w:tcPr>
          <w:p w:rsidR="004504A4" w:rsidRPr="00360743" w:rsidDel="004C6ED8" w:rsidRDefault="002B36CB" w:rsidP="00144FD7">
            <w:pPr>
              <w:jc w:val="both"/>
              <w:rPr>
                <w:del w:id="392" w:author="GroupM" w:date="2020-01-21T22:38:00Z"/>
                <w:rFonts w:ascii="Georgia" w:hAnsi="Georgia" w:cs="Arial"/>
                <w:bCs/>
                <w:color w:val="000000"/>
              </w:rPr>
            </w:pPr>
            <w:moveFrom w:id="393" w:author="GroupM" w:date="2020-01-21T22:31:00Z">
              <w:del w:id="394" w:author="GroupM" w:date="2020-01-21T22:37:00Z"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>Comp Science</w:delText>
                </w:r>
              </w:del>
            </w:moveFrom>
          </w:p>
        </w:tc>
        <w:tc>
          <w:tcPr>
            <w:tcW w:w="1530" w:type="dxa"/>
            <w:shd w:val="clear" w:color="auto" w:fill="auto"/>
          </w:tcPr>
          <w:p w:rsidR="004504A4" w:rsidRPr="00360743" w:rsidDel="004C6ED8" w:rsidRDefault="004504A4" w:rsidP="00144FD7">
            <w:pPr>
              <w:jc w:val="both"/>
              <w:rPr>
                <w:del w:id="395" w:author="GroupM" w:date="2020-01-21T22:38:00Z"/>
                <w:rFonts w:ascii="Georgia" w:hAnsi="Georgia" w:cs="Arial"/>
                <w:bCs/>
                <w:color w:val="000000"/>
              </w:rPr>
            </w:pPr>
            <w:moveFrom w:id="396" w:author="GroupM" w:date="2020-01-21T22:31:00Z">
              <w:del w:id="397" w:author="GroupM" w:date="2020-01-21T22:37:00Z"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>IGNOU</w:delText>
                </w:r>
              </w:del>
            </w:moveFrom>
          </w:p>
        </w:tc>
        <w:tc>
          <w:tcPr>
            <w:tcW w:w="1440" w:type="dxa"/>
            <w:shd w:val="clear" w:color="auto" w:fill="auto"/>
          </w:tcPr>
          <w:p w:rsidR="004504A4" w:rsidRPr="00C52CB1" w:rsidDel="004C6ED8" w:rsidRDefault="004504A4" w:rsidP="00144FD7">
            <w:pPr>
              <w:jc w:val="both"/>
              <w:rPr>
                <w:del w:id="398" w:author="GroupM" w:date="2020-01-21T22:38:00Z"/>
                <w:bCs/>
                <w:color w:val="000000"/>
              </w:rPr>
            </w:pPr>
            <w:moveFrom w:id="399" w:author="GroupM" w:date="2020-01-21T22:31:00Z">
              <w:del w:id="400" w:author="GroupM" w:date="2020-01-21T22:37:00Z">
                <w:r w:rsidRPr="00C52CB1" w:rsidDel="004C6ED8">
                  <w:rPr>
                    <w:bCs/>
                    <w:color w:val="000000"/>
                  </w:rPr>
                  <w:delText>56%</w:delText>
                </w:r>
              </w:del>
            </w:moveFrom>
          </w:p>
        </w:tc>
        <w:tc>
          <w:tcPr>
            <w:tcW w:w="1260" w:type="dxa"/>
            <w:shd w:val="clear" w:color="auto" w:fill="auto"/>
          </w:tcPr>
          <w:p w:rsidR="004504A4" w:rsidRPr="00360743" w:rsidDel="004C6ED8" w:rsidRDefault="004504A4" w:rsidP="00144FD7">
            <w:pPr>
              <w:jc w:val="both"/>
              <w:rPr>
                <w:del w:id="401" w:author="GroupM" w:date="2020-01-21T22:38:00Z"/>
                <w:rFonts w:ascii="Georgia" w:hAnsi="Georgia" w:cs="Arial"/>
                <w:bCs/>
                <w:color w:val="000000"/>
              </w:rPr>
            </w:pPr>
            <w:moveFrom w:id="402" w:author="GroupM" w:date="2020-01-21T22:31:00Z">
              <w:del w:id="403" w:author="GroupM" w:date="2020-01-21T22:37:00Z"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>2</w:delText>
                </w:r>
                <w:r w:rsidRPr="00360743" w:rsidDel="004C6ED8">
                  <w:rPr>
                    <w:rFonts w:ascii="Georgia" w:hAnsi="Georgia" w:cs="Arial"/>
                    <w:bCs/>
                    <w:color w:val="000000"/>
                    <w:vertAlign w:val="superscript"/>
                  </w:rPr>
                  <w:delText>nd</w:delText>
                </w:r>
                <w:r w:rsidRPr="00360743" w:rsidDel="004C6ED8">
                  <w:rPr>
                    <w:rFonts w:ascii="Georgia" w:hAnsi="Georgia" w:cs="Arial"/>
                    <w:bCs/>
                    <w:color w:val="000000"/>
                  </w:rPr>
                  <w:delText xml:space="preserve"> </w:delText>
                </w:r>
              </w:del>
            </w:moveFrom>
          </w:p>
        </w:tc>
      </w:tr>
      <w:moveFromRangeEnd w:id="348"/>
    </w:tbl>
    <w:p w:rsidR="00FF2F78" w:rsidRDefault="00FF2F78" w:rsidP="00144FD7">
      <w:pPr>
        <w:jc w:val="both"/>
        <w:rPr>
          <w:rFonts w:ascii="Georgia" w:hAnsi="Georgia" w:cs="Arial"/>
          <w:b/>
          <w:bCs/>
          <w:color w:val="000000"/>
        </w:rPr>
      </w:pPr>
    </w:p>
    <w:p w:rsidR="00A50362" w:rsidRPr="00094D06" w:rsidRDefault="00ED1D6D" w:rsidP="00144FD7">
      <w:pPr>
        <w:jc w:val="both"/>
        <w:rPr>
          <w:b/>
          <w:bCs/>
          <w:color w:val="000000"/>
          <w:sz w:val="28"/>
          <w:szCs w:val="28"/>
        </w:rPr>
      </w:pPr>
      <w:r w:rsidRPr="00094D06">
        <w:rPr>
          <w:b/>
          <w:bCs/>
          <w:color w:val="000000"/>
          <w:sz w:val="28"/>
          <w:szCs w:val="28"/>
        </w:rPr>
        <w:t>Certification:-</w:t>
      </w:r>
    </w:p>
    <w:p w:rsidR="00C0704E" w:rsidRPr="00C0704E" w:rsidRDefault="00C0704E" w:rsidP="003A65DA">
      <w:pPr>
        <w:numPr>
          <w:ilvl w:val="0"/>
          <w:numId w:val="31"/>
        </w:numPr>
        <w:rPr>
          <w:bCs/>
          <w:color w:val="000000"/>
        </w:rPr>
      </w:pPr>
      <w:r w:rsidRPr="00C0704E">
        <w:rPr>
          <w:b/>
          <w:bCs/>
          <w:color w:val="000000"/>
        </w:rPr>
        <w:t xml:space="preserve">CCNA </w:t>
      </w:r>
      <w:r w:rsidR="000B2D59">
        <w:rPr>
          <w:bCs/>
          <w:color w:val="000000"/>
        </w:rPr>
        <w:t>C</w:t>
      </w:r>
      <w:r w:rsidR="00065D0D">
        <w:rPr>
          <w:bCs/>
          <w:color w:val="000000"/>
        </w:rPr>
        <w:t>ertified</w:t>
      </w:r>
      <w:r w:rsidR="00A3166F">
        <w:rPr>
          <w:bCs/>
          <w:color w:val="000000"/>
        </w:rPr>
        <w:t xml:space="preserve"> </w:t>
      </w:r>
      <w:r w:rsidR="00A3166F" w:rsidRPr="00A3166F">
        <w:rPr>
          <w:b/>
          <w:bCs/>
          <w:color w:val="000000"/>
        </w:rPr>
        <w:t>(CSCO13412139)</w:t>
      </w:r>
      <w:r w:rsidR="00065D0D">
        <w:rPr>
          <w:bCs/>
          <w:color w:val="000000"/>
        </w:rPr>
        <w:t>.</w:t>
      </w:r>
    </w:p>
    <w:p w:rsidR="003A65DA" w:rsidRPr="003A65DA" w:rsidRDefault="003A65DA" w:rsidP="003A65DA">
      <w:pPr>
        <w:numPr>
          <w:ilvl w:val="0"/>
          <w:numId w:val="31"/>
        </w:numPr>
        <w:rPr>
          <w:bCs/>
          <w:color w:val="000000"/>
        </w:rPr>
      </w:pPr>
      <w:r w:rsidRPr="00F64D4B">
        <w:rPr>
          <w:b/>
          <w:color w:val="000000"/>
        </w:rPr>
        <w:t xml:space="preserve">MCSA </w:t>
      </w:r>
      <w:r w:rsidRPr="00F64D4B">
        <w:rPr>
          <w:color w:val="000000"/>
        </w:rPr>
        <w:t>Certified (Certification ID</w:t>
      </w:r>
      <w:r w:rsidRPr="00EA6EE5">
        <w:rPr>
          <w:b/>
          <w:color w:val="000000"/>
        </w:rPr>
        <w:t xml:space="preserve"> 7971203</w:t>
      </w:r>
      <w:r w:rsidR="00BA2605">
        <w:rPr>
          <w:color w:val="000000"/>
        </w:rPr>
        <w:t xml:space="preserve"> </w:t>
      </w:r>
      <w:r w:rsidRPr="00F64D4B">
        <w:rPr>
          <w:color w:val="000000"/>
        </w:rPr>
        <w:t>).</w:t>
      </w:r>
    </w:p>
    <w:p w:rsidR="000B384B" w:rsidRDefault="000B384B" w:rsidP="000B384B">
      <w:pPr>
        <w:numPr>
          <w:ilvl w:val="0"/>
          <w:numId w:val="31"/>
        </w:numPr>
        <w:jc w:val="both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I have done 6 month java course from Ducat (2014).</w:t>
      </w:r>
    </w:p>
    <w:p w:rsidR="000B384B" w:rsidRDefault="00E56DE3" w:rsidP="000B384B">
      <w:pPr>
        <w:numPr>
          <w:ilvl w:val="0"/>
          <w:numId w:val="31"/>
        </w:numPr>
        <w:jc w:val="both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 xml:space="preserve">I have done </w:t>
      </w:r>
      <w:r w:rsidR="000B384B" w:rsidRPr="000803E6">
        <w:rPr>
          <w:rFonts w:ascii="Georgia" w:hAnsi="Georgia" w:cs="Arial"/>
          <w:b/>
          <w:color w:val="000000"/>
        </w:rPr>
        <w:t>CCIE</w:t>
      </w:r>
      <w:r w:rsidR="000B384B" w:rsidRPr="00AC2C90">
        <w:rPr>
          <w:rFonts w:ascii="Georgia" w:hAnsi="Georgia" w:cs="Arial"/>
          <w:b/>
          <w:color w:val="000000"/>
        </w:rPr>
        <w:t xml:space="preserve"> Security Integrated Networking</w:t>
      </w:r>
      <w:r w:rsidR="000B384B" w:rsidRPr="00685FDD">
        <w:rPr>
          <w:rFonts w:ascii="Georgia" w:hAnsi="Georgia" w:cs="Arial"/>
          <w:color w:val="000000"/>
        </w:rPr>
        <w:t xml:space="preserve"> Course from </w:t>
      </w:r>
      <w:r w:rsidR="000B384B" w:rsidRPr="00EF0DFD">
        <w:rPr>
          <w:rFonts w:ascii="Georgia" w:hAnsi="Georgia" w:cs="Arial"/>
          <w:b/>
          <w:color w:val="000000"/>
        </w:rPr>
        <w:t>Network Bulls</w:t>
      </w:r>
      <w:r w:rsidR="000B384B" w:rsidRPr="00685FDD">
        <w:rPr>
          <w:rFonts w:ascii="Georgia" w:hAnsi="Georgia" w:cs="Arial"/>
          <w:color w:val="000000"/>
        </w:rPr>
        <w:t xml:space="preserve"> (from </w:t>
      </w:r>
      <w:r w:rsidR="000B384B" w:rsidRPr="00F76C12">
        <w:rPr>
          <w:color w:val="000000"/>
        </w:rPr>
        <w:t>19</w:t>
      </w:r>
      <w:r w:rsidR="000B384B" w:rsidRPr="00685FDD">
        <w:rPr>
          <w:rFonts w:ascii="Georgia" w:hAnsi="Georgia" w:cs="Arial"/>
          <w:color w:val="000000"/>
        </w:rPr>
        <w:t xml:space="preserve"> Sep </w:t>
      </w:r>
      <w:r w:rsidR="000B384B" w:rsidRPr="00A27FCE">
        <w:rPr>
          <w:rFonts w:ascii="Arial Narrow" w:hAnsi="Arial Narrow" w:cs="Arial"/>
          <w:color w:val="000000"/>
        </w:rPr>
        <w:t>2017</w:t>
      </w:r>
      <w:r w:rsidR="000B384B" w:rsidRPr="00A27FCE">
        <w:rPr>
          <w:rFonts w:ascii="Georgia" w:hAnsi="Georgia" w:cs="Arial"/>
          <w:color w:val="000000"/>
        </w:rPr>
        <w:t xml:space="preserve"> </w:t>
      </w:r>
      <w:r w:rsidR="00CC0FD4">
        <w:rPr>
          <w:rFonts w:ascii="Georgia" w:hAnsi="Georgia" w:cs="Arial"/>
          <w:color w:val="000000"/>
        </w:rPr>
        <w:t>to Sept 2018</w:t>
      </w:r>
      <w:r w:rsidR="000B384B" w:rsidRPr="00685FDD">
        <w:rPr>
          <w:rFonts w:ascii="Georgia" w:hAnsi="Georgia" w:cs="Arial"/>
          <w:color w:val="000000"/>
        </w:rPr>
        <w:t xml:space="preserve"> date)</w:t>
      </w:r>
      <w:r w:rsidR="000B384B">
        <w:rPr>
          <w:rFonts w:ascii="Georgia" w:hAnsi="Georgia" w:cs="Arial"/>
          <w:color w:val="000000"/>
        </w:rPr>
        <w:t>.</w:t>
      </w:r>
    </w:p>
    <w:p w:rsidR="00CC0FD4" w:rsidRDefault="00CC0FD4" w:rsidP="000B384B">
      <w:pPr>
        <w:numPr>
          <w:ilvl w:val="0"/>
          <w:numId w:val="31"/>
        </w:numPr>
        <w:jc w:val="both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 xml:space="preserve">Appreciation </w:t>
      </w:r>
      <w:r w:rsidR="00617573">
        <w:rPr>
          <w:rFonts w:ascii="Georgia" w:hAnsi="Georgia" w:cs="Arial"/>
          <w:color w:val="000000"/>
        </w:rPr>
        <w:t>letter from</w:t>
      </w:r>
      <w:r>
        <w:rPr>
          <w:rFonts w:ascii="Georgia" w:hAnsi="Georgia" w:cs="Arial"/>
          <w:color w:val="000000"/>
        </w:rPr>
        <w:t xml:space="preserve"> ExprisIT</w:t>
      </w:r>
      <w:r w:rsidR="00617573">
        <w:rPr>
          <w:rFonts w:ascii="Georgia" w:hAnsi="Georgia" w:cs="Arial"/>
          <w:color w:val="000000"/>
        </w:rPr>
        <w:t xml:space="preserve"> (IBM)</w:t>
      </w:r>
      <w:r>
        <w:rPr>
          <w:rFonts w:ascii="Georgia" w:hAnsi="Georgia" w:cs="Arial"/>
          <w:color w:val="000000"/>
        </w:rPr>
        <w:t>.</w:t>
      </w:r>
    </w:p>
    <w:p w:rsidR="009D4254" w:rsidRDefault="009D4254" w:rsidP="00F64D4B">
      <w:pPr>
        <w:ind w:left="360"/>
        <w:rPr>
          <w:bCs/>
          <w:color w:val="000000"/>
        </w:rPr>
      </w:pPr>
    </w:p>
    <w:p w:rsidR="009D4254" w:rsidRPr="00FC4B30" w:rsidRDefault="00D012A5" w:rsidP="00FC4B30">
      <w:pPr>
        <w:rPr>
          <w:b/>
          <w:color w:val="000000"/>
          <w:sz w:val="32"/>
          <w:szCs w:val="32"/>
        </w:rPr>
      </w:pPr>
      <w:r w:rsidRPr="00FC4B30">
        <w:rPr>
          <w:b/>
          <w:color w:val="000000"/>
          <w:sz w:val="32"/>
          <w:szCs w:val="32"/>
        </w:rPr>
        <w:t>Languages:-</w:t>
      </w:r>
    </w:p>
    <w:p w:rsidR="00FC4B30" w:rsidRPr="00C3192E" w:rsidRDefault="00FC4B30" w:rsidP="00FC4B30">
      <w:pPr>
        <w:ind w:left="360"/>
        <w:rPr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</w:t>
      </w:r>
      <w:r w:rsidRPr="00C3192E">
        <w:rPr>
          <w:bCs/>
          <w:color w:val="000000"/>
          <w:sz w:val="32"/>
          <w:szCs w:val="32"/>
        </w:rPr>
        <w:t>English</w:t>
      </w:r>
      <w:r w:rsidR="00C3192E">
        <w:rPr>
          <w:bCs/>
          <w:color w:val="000000"/>
          <w:sz w:val="32"/>
          <w:szCs w:val="32"/>
        </w:rPr>
        <w:t xml:space="preserve">    </w:t>
      </w:r>
    </w:p>
    <w:p w:rsidR="008D780B" w:rsidRPr="00C3192E" w:rsidRDefault="008D780B" w:rsidP="00FC4B30">
      <w:pPr>
        <w:ind w:left="360"/>
        <w:rPr>
          <w:bCs/>
          <w:color w:val="000000"/>
          <w:sz w:val="32"/>
          <w:szCs w:val="32"/>
        </w:rPr>
      </w:pPr>
      <w:r w:rsidRPr="00C3192E">
        <w:rPr>
          <w:bCs/>
          <w:color w:val="000000"/>
          <w:sz w:val="32"/>
          <w:szCs w:val="32"/>
        </w:rPr>
        <w:t xml:space="preserve">                Hindi</w:t>
      </w:r>
    </w:p>
    <w:p w:rsidR="00E22481" w:rsidRPr="001B4A4B" w:rsidRDefault="008D780B" w:rsidP="00F359DD">
      <w:pPr>
        <w:ind w:left="360"/>
        <w:rPr>
          <w:bCs/>
          <w:color w:val="000000"/>
          <w:sz w:val="32"/>
          <w:szCs w:val="32"/>
        </w:rPr>
      </w:pPr>
      <w:r w:rsidRPr="00C3192E">
        <w:rPr>
          <w:bCs/>
          <w:color w:val="000000"/>
          <w:sz w:val="32"/>
          <w:szCs w:val="32"/>
        </w:rPr>
        <w:t xml:space="preserve">            </w:t>
      </w:r>
      <w:r w:rsidR="00F359DD">
        <w:rPr>
          <w:bCs/>
          <w:color w:val="000000"/>
          <w:sz w:val="32"/>
          <w:szCs w:val="32"/>
        </w:rPr>
        <w:t xml:space="preserve">    Urdu</w:t>
      </w:r>
      <w:r w:rsidR="002844DF">
        <w:rPr>
          <w:rFonts w:ascii="Georgia" w:hAnsi="Georgia" w:cs="Arial"/>
          <w:b/>
          <w:color w:val="000000"/>
        </w:rPr>
        <w:t xml:space="preserve">                                                                       </w:t>
      </w:r>
      <w:r w:rsidR="00940D9C" w:rsidRPr="00685FDD">
        <w:rPr>
          <w:rFonts w:ascii="Georgia" w:hAnsi="Georgia" w:cs="Arial"/>
          <w:b/>
          <w:color w:val="000000"/>
        </w:rPr>
        <w:t xml:space="preserve"> </w:t>
      </w:r>
      <w:r w:rsidR="000003BA" w:rsidRPr="00685FDD">
        <w:rPr>
          <w:rFonts w:ascii="Georgia" w:hAnsi="Georgia" w:cs="Arial"/>
          <w:b/>
          <w:color w:val="000000"/>
        </w:rPr>
        <w:t>(</w:t>
      </w:r>
      <w:r w:rsidR="001039B0" w:rsidRPr="00685FDD">
        <w:rPr>
          <w:rFonts w:ascii="Georgia" w:hAnsi="Georgia" w:cs="Arial"/>
          <w:b/>
          <w:color w:val="000000"/>
        </w:rPr>
        <w:t>Mohd.Rizwan</w:t>
      </w:r>
      <w:r w:rsidR="00F359DD">
        <w:rPr>
          <w:rFonts w:ascii="Georgia" w:hAnsi="Georgia" w:cs="Arial"/>
          <w:b/>
          <w:color w:val="000000"/>
        </w:rPr>
        <w:t xml:space="preserve">) </w:t>
      </w:r>
    </w:p>
    <w:sectPr w:rsidR="00E22481" w:rsidRPr="001B4A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BEF" w:rsidRDefault="00051BEF" w:rsidP="005D671F">
      <w:r>
        <w:separator/>
      </w:r>
    </w:p>
  </w:endnote>
  <w:endnote w:type="continuationSeparator" w:id="0">
    <w:p w:rsidR="00051BEF" w:rsidRDefault="00051BEF" w:rsidP="005D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BEF" w:rsidRDefault="00051BEF" w:rsidP="005D671F">
      <w:r>
        <w:separator/>
      </w:r>
    </w:p>
  </w:footnote>
  <w:footnote w:type="continuationSeparator" w:id="0">
    <w:p w:rsidR="00051BEF" w:rsidRDefault="00051BEF" w:rsidP="005D6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418D0"/>
    <w:multiLevelType w:val="hybridMultilevel"/>
    <w:tmpl w:val="1A56A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F0355"/>
    <w:multiLevelType w:val="hybridMultilevel"/>
    <w:tmpl w:val="3710BA0A"/>
    <w:lvl w:ilvl="0" w:tplc="C7964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E3956"/>
    <w:multiLevelType w:val="hybridMultilevel"/>
    <w:tmpl w:val="2B26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969C8"/>
    <w:multiLevelType w:val="hybridMultilevel"/>
    <w:tmpl w:val="E0CCA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9F6A97"/>
    <w:multiLevelType w:val="multilevel"/>
    <w:tmpl w:val="30E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863C21"/>
    <w:multiLevelType w:val="hybridMultilevel"/>
    <w:tmpl w:val="D90A0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46EA9"/>
    <w:multiLevelType w:val="hybridMultilevel"/>
    <w:tmpl w:val="29B0B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4B6E0B"/>
    <w:multiLevelType w:val="hybridMultilevel"/>
    <w:tmpl w:val="BB0C3C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267C5E"/>
    <w:multiLevelType w:val="hybridMultilevel"/>
    <w:tmpl w:val="BBF41DB0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9">
    <w:nsid w:val="25CF29E6"/>
    <w:multiLevelType w:val="hybridMultilevel"/>
    <w:tmpl w:val="4E0EBE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65833FD"/>
    <w:multiLevelType w:val="hybridMultilevel"/>
    <w:tmpl w:val="4D1C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4279E"/>
    <w:multiLevelType w:val="multilevel"/>
    <w:tmpl w:val="1B4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C3C3368"/>
    <w:multiLevelType w:val="multilevel"/>
    <w:tmpl w:val="30E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AD69A6"/>
    <w:multiLevelType w:val="hybridMultilevel"/>
    <w:tmpl w:val="935813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>
    <w:nsid w:val="3D046FFF"/>
    <w:multiLevelType w:val="hybridMultilevel"/>
    <w:tmpl w:val="D28C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912C2"/>
    <w:multiLevelType w:val="hybridMultilevel"/>
    <w:tmpl w:val="BE6A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297DC8"/>
    <w:multiLevelType w:val="hybridMultilevel"/>
    <w:tmpl w:val="8B388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1F81BA3"/>
    <w:multiLevelType w:val="hybridMultilevel"/>
    <w:tmpl w:val="D78A8A72"/>
    <w:lvl w:ilvl="0" w:tplc="CF20B3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445C8C"/>
    <w:multiLevelType w:val="hybridMultilevel"/>
    <w:tmpl w:val="3820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F1456"/>
    <w:multiLevelType w:val="multilevel"/>
    <w:tmpl w:val="9F92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4DB3BCA"/>
    <w:multiLevelType w:val="hybridMultilevel"/>
    <w:tmpl w:val="116E2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987C8D"/>
    <w:multiLevelType w:val="hybridMultilevel"/>
    <w:tmpl w:val="75F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7F64C1"/>
    <w:multiLevelType w:val="hybridMultilevel"/>
    <w:tmpl w:val="2EE2E7D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9905186"/>
    <w:multiLevelType w:val="hybridMultilevel"/>
    <w:tmpl w:val="A0E60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861DD0"/>
    <w:multiLevelType w:val="hybridMultilevel"/>
    <w:tmpl w:val="F71A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1500A"/>
    <w:multiLevelType w:val="hybridMultilevel"/>
    <w:tmpl w:val="CD1C2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4F560E"/>
    <w:multiLevelType w:val="hybridMultilevel"/>
    <w:tmpl w:val="D0E6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509B9"/>
    <w:multiLevelType w:val="hybridMultilevel"/>
    <w:tmpl w:val="64F2F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DF3604"/>
    <w:multiLevelType w:val="hybridMultilevel"/>
    <w:tmpl w:val="E4262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D752AF9"/>
    <w:multiLevelType w:val="hybridMultilevel"/>
    <w:tmpl w:val="B0FE6D2E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0">
    <w:nsid w:val="5E6F0034"/>
    <w:multiLevelType w:val="hybridMultilevel"/>
    <w:tmpl w:val="188C2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0475A97"/>
    <w:multiLevelType w:val="hybridMultilevel"/>
    <w:tmpl w:val="259EA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0C4082B"/>
    <w:multiLevelType w:val="hybridMultilevel"/>
    <w:tmpl w:val="1152B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512D5E"/>
    <w:multiLevelType w:val="hybridMultilevel"/>
    <w:tmpl w:val="402E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7213EA"/>
    <w:multiLevelType w:val="hybridMultilevel"/>
    <w:tmpl w:val="4CBC4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491D62"/>
    <w:multiLevelType w:val="hybridMultilevel"/>
    <w:tmpl w:val="D004C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FE74B7"/>
    <w:multiLevelType w:val="hybridMultilevel"/>
    <w:tmpl w:val="CE3461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503216"/>
    <w:multiLevelType w:val="hybridMultilevel"/>
    <w:tmpl w:val="E78C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9A454C"/>
    <w:multiLevelType w:val="multilevel"/>
    <w:tmpl w:val="58C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70418AC"/>
    <w:multiLevelType w:val="hybridMultilevel"/>
    <w:tmpl w:val="5BA8B9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0F736E"/>
    <w:multiLevelType w:val="hybridMultilevel"/>
    <w:tmpl w:val="2BB41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4A54A1"/>
    <w:multiLevelType w:val="hybridMultilevel"/>
    <w:tmpl w:val="C748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6"/>
  </w:num>
  <w:num w:numId="4">
    <w:abstractNumId w:val="32"/>
  </w:num>
  <w:num w:numId="5">
    <w:abstractNumId w:val="34"/>
  </w:num>
  <w:num w:numId="6">
    <w:abstractNumId w:val="22"/>
  </w:num>
  <w:num w:numId="7">
    <w:abstractNumId w:val="29"/>
  </w:num>
  <w:num w:numId="8">
    <w:abstractNumId w:val="39"/>
  </w:num>
  <w:num w:numId="9">
    <w:abstractNumId w:val="7"/>
  </w:num>
  <w:num w:numId="10">
    <w:abstractNumId w:val="9"/>
  </w:num>
  <w:num w:numId="11">
    <w:abstractNumId w:val="23"/>
  </w:num>
  <w:num w:numId="12">
    <w:abstractNumId w:val="27"/>
  </w:num>
  <w:num w:numId="13">
    <w:abstractNumId w:val="17"/>
  </w:num>
  <w:num w:numId="14">
    <w:abstractNumId w:val="4"/>
  </w:num>
  <w:num w:numId="15">
    <w:abstractNumId w:val="12"/>
  </w:num>
  <w:num w:numId="16">
    <w:abstractNumId w:val="6"/>
  </w:num>
  <w:num w:numId="17">
    <w:abstractNumId w:val="30"/>
  </w:num>
  <w:num w:numId="18">
    <w:abstractNumId w:val="31"/>
  </w:num>
  <w:num w:numId="19">
    <w:abstractNumId w:val="8"/>
  </w:num>
  <w:num w:numId="20">
    <w:abstractNumId w:val="28"/>
  </w:num>
  <w:num w:numId="21">
    <w:abstractNumId w:val="20"/>
  </w:num>
  <w:num w:numId="22">
    <w:abstractNumId w:val="35"/>
  </w:num>
  <w:num w:numId="23">
    <w:abstractNumId w:val="25"/>
  </w:num>
  <w:num w:numId="24">
    <w:abstractNumId w:val="0"/>
  </w:num>
  <w:num w:numId="25">
    <w:abstractNumId w:val="40"/>
  </w:num>
  <w:num w:numId="26">
    <w:abstractNumId w:val="24"/>
  </w:num>
  <w:num w:numId="27">
    <w:abstractNumId w:val="5"/>
  </w:num>
  <w:num w:numId="28">
    <w:abstractNumId w:val="10"/>
  </w:num>
  <w:num w:numId="29">
    <w:abstractNumId w:val="33"/>
  </w:num>
  <w:num w:numId="30">
    <w:abstractNumId w:val="14"/>
  </w:num>
  <w:num w:numId="31">
    <w:abstractNumId w:val="37"/>
  </w:num>
  <w:num w:numId="32">
    <w:abstractNumId w:val="41"/>
  </w:num>
  <w:num w:numId="33">
    <w:abstractNumId w:val="18"/>
  </w:num>
  <w:num w:numId="34">
    <w:abstractNumId w:val="15"/>
  </w:num>
  <w:num w:numId="35">
    <w:abstractNumId w:val="38"/>
  </w:num>
  <w:num w:numId="36">
    <w:abstractNumId w:val="11"/>
  </w:num>
  <w:num w:numId="37">
    <w:abstractNumId w:val="19"/>
  </w:num>
  <w:num w:numId="38">
    <w:abstractNumId w:val="2"/>
  </w:num>
  <w:num w:numId="39">
    <w:abstractNumId w:val="13"/>
  </w:num>
  <w:num w:numId="40">
    <w:abstractNumId w:val="26"/>
  </w:num>
  <w:num w:numId="41">
    <w:abstractNumId w:val="21"/>
  </w:num>
  <w:num w:numId="42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oupM">
    <w15:presenceInfo w15:providerId="None" w15:userId="Group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F3"/>
    <w:rsid w:val="000003BA"/>
    <w:rsid w:val="00000639"/>
    <w:rsid w:val="00006A77"/>
    <w:rsid w:val="000106E0"/>
    <w:rsid w:val="000111C5"/>
    <w:rsid w:val="0001166D"/>
    <w:rsid w:val="00013C7E"/>
    <w:rsid w:val="000147B1"/>
    <w:rsid w:val="000169C2"/>
    <w:rsid w:val="00022580"/>
    <w:rsid w:val="00026AFF"/>
    <w:rsid w:val="00027374"/>
    <w:rsid w:val="00027683"/>
    <w:rsid w:val="00032164"/>
    <w:rsid w:val="00034670"/>
    <w:rsid w:val="000349B0"/>
    <w:rsid w:val="000363B4"/>
    <w:rsid w:val="0004391B"/>
    <w:rsid w:val="0004416F"/>
    <w:rsid w:val="0005048F"/>
    <w:rsid w:val="00051BEF"/>
    <w:rsid w:val="00052DDE"/>
    <w:rsid w:val="0006092B"/>
    <w:rsid w:val="00061036"/>
    <w:rsid w:val="00065D0D"/>
    <w:rsid w:val="00066B94"/>
    <w:rsid w:val="00066DD5"/>
    <w:rsid w:val="00067CC0"/>
    <w:rsid w:val="0007277B"/>
    <w:rsid w:val="0007629B"/>
    <w:rsid w:val="000803E6"/>
    <w:rsid w:val="00081F74"/>
    <w:rsid w:val="00082870"/>
    <w:rsid w:val="00083575"/>
    <w:rsid w:val="00085961"/>
    <w:rsid w:val="00085A75"/>
    <w:rsid w:val="00094D06"/>
    <w:rsid w:val="00095A11"/>
    <w:rsid w:val="00096FEA"/>
    <w:rsid w:val="000A40A1"/>
    <w:rsid w:val="000A5EEC"/>
    <w:rsid w:val="000B0CEE"/>
    <w:rsid w:val="000B2D59"/>
    <w:rsid w:val="000B384B"/>
    <w:rsid w:val="000B437D"/>
    <w:rsid w:val="000B5485"/>
    <w:rsid w:val="000C2D89"/>
    <w:rsid w:val="000C537E"/>
    <w:rsid w:val="000C6D4C"/>
    <w:rsid w:val="000D60B9"/>
    <w:rsid w:val="000E2B2B"/>
    <w:rsid w:val="000E6E8A"/>
    <w:rsid w:val="000E7D1D"/>
    <w:rsid w:val="000F0D56"/>
    <w:rsid w:val="000F4A01"/>
    <w:rsid w:val="000F5022"/>
    <w:rsid w:val="000F6217"/>
    <w:rsid w:val="00100000"/>
    <w:rsid w:val="001039B0"/>
    <w:rsid w:val="001071B1"/>
    <w:rsid w:val="001115DA"/>
    <w:rsid w:val="00113803"/>
    <w:rsid w:val="001146A1"/>
    <w:rsid w:val="001153A6"/>
    <w:rsid w:val="00117338"/>
    <w:rsid w:val="001178A9"/>
    <w:rsid w:val="00117E5B"/>
    <w:rsid w:val="001221F6"/>
    <w:rsid w:val="00126C72"/>
    <w:rsid w:val="0012705D"/>
    <w:rsid w:val="001338F1"/>
    <w:rsid w:val="00133FC2"/>
    <w:rsid w:val="001344FE"/>
    <w:rsid w:val="0013458B"/>
    <w:rsid w:val="00135CFF"/>
    <w:rsid w:val="00136C93"/>
    <w:rsid w:val="00137429"/>
    <w:rsid w:val="00137ABF"/>
    <w:rsid w:val="001414AC"/>
    <w:rsid w:val="00143352"/>
    <w:rsid w:val="00144ED8"/>
    <w:rsid w:val="00144FD7"/>
    <w:rsid w:val="00153F2A"/>
    <w:rsid w:val="0015586D"/>
    <w:rsid w:val="00157E2F"/>
    <w:rsid w:val="00160769"/>
    <w:rsid w:val="001710B7"/>
    <w:rsid w:val="001842B3"/>
    <w:rsid w:val="001928F7"/>
    <w:rsid w:val="001935F6"/>
    <w:rsid w:val="00195D1D"/>
    <w:rsid w:val="0019649F"/>
    <w:rsid w:val="00197A7F"/>
    <w:rsid w:val="001A77B0"/>
    <w:rsid w:val="001B1817"/>
    <w:rsid w:val="001B20F3"/>
    <w:rsid w:val="001B2E0E"/>
    <w:rsid w:val="001B3486"/>
    <w:rsid w:val="001B47DB"/>
    <w:rsid w:val="001B4A4B"/>
    <w:rsid w:val="001C1B77"/>
    <w:rsid w:val="001C5B5B"/>
    <w:rsid w:val="001C7958"/>
    <w:rsid w:val="001D1B77"/>
    <w:rsid w:val="001D2D75"/>
    <w:rsid w:val="001D3216"/>
    <w:rsid w:val="001D5799"/>
    <w:rsid w:val="001D5D9B"/>
    <w:rsid w:val="001E131F"/>
    <w:rsid w:val="001E2D09"/>
    <w:rsid w:val="001E415D"/>
    <w:rsid w:val="001E71EB"/>
    <w:rsid w:val="001E7B6B"/>
    <w:rsid w:val="001F116B"/>
    <w:rsid w:val="001F395C"/>
    <w:rsid w:val="001F54D1"/>
    <w:rsid w:val="001F744A"/>
    <w:rsid w:val="00200239"/>
    <w:rsid w:val="00204370"/>
    <w:rsid w:val="002112F4"/>
    <w:rsid w:val="00212390"/>
    <w:rsid w:val="00212C2A"/>
    <w:rsid w:val="002174C4"/>
    <w:rsid w:val="0022080E"/>
    <w:rsid w:val="00220D7C"/>
    <w:rsid w:val="0022729C"/>
    <w:rsid w:val="002329E5"/>
    <w:rsid w:val="0023341C"/>
    <w:rsid w:val="00234EF7"/>
    <w:rsid w:val="002409BD"/>
    <w:rsid w:val="0024551C"/>
    <w:rsid w:val="002506B3"/>
    <w:rsid w:val="00252237"/>
    <w:rsid w:val="002533D0"/>
    <w:rsid w:val="00256F98"/>
    <w:rsid w:val="002664F5"/>
    <w:rsid w:val="002701F2"/>
    <w:rsid w:val="0027059B"/>
    <w:rsid w:val="00273A68"/>
    <w:rsid w:val="0027448D"/>
    <w:rsid w:val="002807A0"/>
    <w:rsid w:val="00281284"/>
    <w:rsid w:val="002844DF"/>
    <w:rsid w:val="00284A50"/>
    <w:rsid w:val="00284D2B"/>
    <w:rsid w:val="0028501F"/>
    <w:rsid w:val="0029163B"/>
    <w:rsid w:val="00291F63"/>
    <w:rsid w:val="002933AC"/>
    <w:rsid w:val="00294F02"/>
    <w:rsid w:val="00295584"/>
    <w:rsid w:val="00295F82"/>
    <w:rsid w:val="002A0A57"/>
    <w:rsid w:val="002A24D3"/>
    <w:rsid w:val="002B2F2D"/>
    <w:rsid w:val="002B36CB"/>
    <w:rsid w:val="002B4337"/>
    <w:rsid w:val="002B464F"/>
    <w:rsid w:val="002B4B9A"/>
    <w:rsid w:val="002C07C2"/>
    <w:rsid w:val="002D2EBE"/>
    <w:rsid w:val="002D3FEB"/>
    <w:rsid w:val="002D496B"/>
    <w:rsid w:val="002D5610"/>
    <w:rsid w:val="002D7615"/>
    <w:rsid w:val="002E0871"/>
    <w:rsid w:val="002E0FF1"/>
    <w:rsid w:val="002F0FD6"/>
    <w:rsid w:val="002F1E9A"/>
    <w:rsid w:val="002F5F8C"/>
    <w:rsid w:val="002F7D6E"/>
    <w:rsid w:val="00306344"/>
    <w:rsid w:val="003107BB"/>
    <w:rsid w:val="00314F92"/>
    <w:rsid w:val="003156BA"/>
    <w:rsid w:val="00321E3F"/>
    <w:rsid w:val="003242CF"/>
    <w:rsid w:val="00324C1A"/>
    <w:rsid w:val="00326802"/>
    <w:rsid w:val="00326CA9"/>
    <w:rsid w:val="00331CAC"/>
    <w:rsid w:val="003414E0"/>
    <w:rsid w:val="003436FB"/>
    <w:rsid w:val="00347630"/>
    <w:rsid w:val="00351053"/>
    <w:rsid w:val="0035539E"/>
    <w:rsid w:val="00360743"/>
    <w:rsid w:val="00361171"/>
    <w:rsid w:val="003720B3"/>
    <w:rsid w:val="003738C6"/>
    <w:rsid w:val="00373BF9"/>
    <w:rsid w:val="003746B3"/>
    <w:rsid w:val="00374920"/>
    <w:rsid w:val="00376342"/>
    <w:rsid w:val="003764D7"/>
    <w:rsid w:val="00380227"/>
    <w:rsid w:val="003828C1"/>
    <w:rsid w:val="00383E7E"/>
    <w:rsid w:val="003873E9"/>
    <w:rsid w:val="00390F35"/>
    <w:rsid w:val="00391B03"/>
    <w:rsid w:val="00392483"/>
    <w:rsid w:val="00392AF2"/>
    <w:rsid w:val="00393132"/>
    <w:rsid w:val="003A08E7"/>
    <w:rsid w:val="003A6250"/>
    <w:rsid w:val="003A65DA"/>
    <w:rsid w:val="003A7F05"/>
    <w:rsid w:val="003A7F79"/>
    <w:rsid w:val="003B318D"/>
    <w:rsid w:val="003B3E50"/>
    <w:rsid w:val="003B4346"/>
    <w:rsid w:val="003B637E"/>
    <w:rsid w:val="003C1606"/>
    <w:rsid w:val="003C2C64"/>
    <w:rsid w:val="003C505A"/>
    <w:rsid w:val="003D0EB1"/>
    <w:rsid w:val="003D369C"/>
    <w:rsid w:val="003D396A"/>
    <w:rsid w:val="003D3C05"/>
    <w:rsid w:val="003D52A6"/>
    <w:rsid w:val="003D69DC"/>
    <w:rsid w:val="003E1B34"/>
    <w:rsid w:val="003E3A89"/>
    <w:rsid w:val="003E400C"/>
    <w:rsid w:val="003E4763"/>
    <w:rsid w:val="003E61F7"/>
    <w:rsid w:val="003E6D6B"/>
    <w:rsid w:val="003F0201"/>
    <w:rsid w:val="003F0FCB"/>
    <w:rsid w:val="003F4A5C"/>
    <w:rsid w:val="00401BA6"/>
    <w:rsid w:val="00401D88"/>
    <w:rsid w:val="0040200F"/>
    <w:rsid w:val="00412D1F"/>
    <w:rsid w:val="00414880"/>
    <w:rsid w:val="00423B28"/>
    <w:rsid w:val="004248D5"/>
    <w:rsid w:val="004253B9"/>
    <w:rsid w:val="004301A9"/>
    <w:rsid w:val="00437247"/>
    <w:rsid w:val="004437D0"/>
    <w:rsid w:val="00444CA4"/>
    <w:rsid w:val="00445C4D"/>
    <w:rsid w:val="00446432"/>
    <w:rsid w:val="004504A4"/>
    <w:rsid w:val="0045149F"/>
    <w:rsid w:val="00453D05"/>
    <w:rsid w:val="00454F78"/>
    <w:rsid w:val="004563C9"/>
    <w:rsid w:val="00462649"/>
    <w:rsid w:val="00464D16"/>
    <w:rsid w:val="004656D7"/>
    <w:rsid w:val="00475092"/>
    <w:rsid w:val="004769EF"/>
    <w:rsid w:val="00476E18"/>
    <w:rsid w:val="00480948"/>
    <w:rsid w:val="004857C3"/>
    <w:rsid w:val="00487C25"/>
    <w:rsid w:val="00487ED4"/>
    <w:rsid w:val="00490AD9"/>
    <w:rsid w:val="004916EB"/>
    <w:rsid w:val="00491F4E"/>
    <w:rsid w:val="00492696"/>
    <w:rsid w:val="00494CC9"/>
    <w:rsid w:val="004A03F0"/>
    <w:rsid w:val="004A0CA8"/>
    <w:rsid w:val="004A113C"/>
    <w:rsid w:val="004A207E"/>
    <w:rsid w:val="004A3C4D"/>
    <w:rsid w:val="004B6C38"/>
    <w:rsid w:val="004B7E34"/>
    <w:rsid w:val="004C0364"/>
    <w:rsid w:val="004C250D"/>
    <w:rsid w:val="004C2BDC"/>
    <w:rsid w:val="004C2D8A"/>
    <w:rsid w:val="004C3DAE"/>
    <w:rsid w:val="004C6ED8"/>
    <w:rsid w:val="004D35CE"/>
    <w:rsid w:val="004D3612"/>
    <w:rsid w:val="004D6840"/>
    <w:rsid w:val="004E0A30"/>
    <w:rsid w:val="004E751E"/>
    <w:rsid w:val="004E761A"/>
    <w:rsid w:val="004F3A09"/>
    <w:rsid w:val="004F5FFE"/>
    <w:rsid w:val="00506436"/>
    <w:rsid w:val="005074CE"/>
    <w:rsid w:val="00510163"/>
    <w:rsid w:val="00512CDC"/>
    <w:rsid w:val="00512F4E"/>
    <w:rsid w:val="005138E0"/>
    <w:rsid w:val="0051703A"/>
    <w:rsid w:val="005206BF"/>
    <w:rsid w:val="00524A20"/>
    <w:rsid w:val="00524A63"/>
    <w:rsid w:val="00530F14"/>
    <w:rsid w:val="005431B9"/>
    <w:rsid w:val="005432BA"/>
    <w:rsid w:val="00546EBB"/>
    <w:rsid w:val="00552493"/>
    <w:rsid w:val="00552963"/>
    <w:rsid w:val="005567C0"/>
    <w:rsid w:val="00566880"/>
    <w:rsid w:val="00567A00"/>
    <w:rsid w:val="005714B2"/>
    <w:rsid w:val="00573EDA"/>
    <w:rsid w:val="00577F61"/>
    <w:rsid w:val="00581405"/>
    <w:rsid w:val="0058217D"/>
    <w:rsid w:val="00584F68"/>
    <w:rsid w:val="00586033"/>
    <w:rsid w:val="0058676F"/>
    <w:rsid w:val="00586EBA"/>
    <w:rsid w:val="00587749"/>
    <w:rsid w:val="00587A46"/>
    <w:rsid w:val="0059245A"/>
    <w:rsid w:val="00594E7C"/>
    <w:rsid w:val="005951D2"/>
    <w:rsid w:val="005B131B"/>
    <w:rsid w:val="005B1808"/>
    <w:rsid w:val="005B5AF2"/>
    <w:rsid w:val="005B7C35"/>
    <w:rsid w:val="005C179E"/>
    <w:rsid w:val="005C237D"/>
    <w:rsid w:val="005C76A5"/>
    <w:rsid w:val="005C7A8F"/>
    <w:rsid w:val="005D3566"/>
    <w:rsid w:val="005D360B"/>
    <w:rsid w:val="005D671F"/>
    <w:rsid w:val="005D6ED8"/>
    <w:rsid w:val="005E0DC4"/>
    <w:rsid w:val="005F1359"/>
    <w:rsid w:val="005F1A48"/>
    <w:rsid w:val="005F3606"/>
    <w:rsid w:val="005F7231"/>
    <w:rsid w:val="00606CD6"/>
    <w:rsid w:val="006135A6"/>
    <w:rsid w:val="00617573"/>
    <w:rsid w:val="00623AD4"/>
    <w:rsid w:val="00625EAB"/>
    <w:rsid w:val="00630284"/>
    <w:rsid w:val="00631090"/>
    <w:rsid w:val="00631214"/>
    <w:rsid w:val="00634CC3"/>
    <w:rsid w:val="00641258"/>
    <w:rsid w:val="00643C70"/>
    <w:rsid w:val="0064481D"/>
    <w:rsid w:val="0064490A"/>
    <w:rsid w:val="006452B1"/>
    <w:rsid w:val="006465AA"/>
    <w:rsid w:val="00646CDA"/>
    <w:rsid w:val="006503BF"/>
    <w:rsid w:val="0065305A"/>
    <w:rsid w:val="00663A6C"/>
    <w:rsid w:val="006654B5"/>
    <w:rsid w:val="006724F7"/>
    <w:rsid w:val="00681287"/>
    <w:rsid w:val="0068146E"/>
    <w:rsid w:val="0068228B"/>
    <w:rsid w:val="00684051"/>
    <w:rsid w:val="00684D33"/>
    <w:rsid w:val="00685FDD"/>
    <w:rsid w:val="00696642"/>
    <w:rsid w:val="00697C6A"/>
    <w:rsid w:val="006A5683"/>
    <w:rsid w:val="006B0914"/>
    <w:rsid w:val="006B1344"/>
    <w:rsid w:val="006B2506"/>
    <w:rsid w:val="006B2DF7"/>
    <w:rsid w:val="006B4247"/>
    <w:rsid w:val="006C0D38"/>
    <w:rsid w:val="006D028A"/>
    <w:rsid w:val="006D33FD"/>
    <w:rsid w:val="006D5060"/>
    <w:rsid w:val="006E1AF2"/>
    <w:rsid w:val="006F0307"/>
    <w:rsid w:val="006F2AD0"/>
    <w:rsid w:val="006F7311"/>
    <w:rsid w:val="00706F2F"/>
    <w:rsid w:val="0070741E"/>
    <w:rsid w:val="00712CD4"/>
    <w:rsid w:val="00712E80"/>
    <w:rsid w:val="00713F42"/>
    <w:rsid w:val="00717931"/>
    <w:rsid w:val="00725101"/>
    <w:rsid w:val="00730A9E"/>
    <w:rsid w:val="0073274F"/>
    <w:rsid w:val="00733855"/>
    <w:rsid w:val="00736488"/>
    <w:rsid w:val="00737B72"/>
    <w:rsid w:val="00742341"/>
    <w:rsid w:val="007450AE"/>
    <w:rsid w:val="00751581"/>
    <w:rsid w:val="00751E87"/>
    <w:rsid w:val="00752183"/>
    <w:rsid w:val="00762703"/>
    <w:rsid w:val="007630A5"/>
    <w:rsid w:val="00766D5B"/>
    <w:rsid w:val="0077622F"/>
    <w:rsid w:val="00776312"/>
    <w:rsid w:val="00780C42"/>
    <w:rsid w:val="00781612"/>
    <w:rsid w:val="00783CC4"/>
    <w:rsid w:val="00787657"/>
    <w:rsid w:val="0079350A"/>
    <w:rsid w:val="007A2B10"/>
    <w:rsid w:val="007B3218"/>
    <w:rsid w:val="007B5534"/>
    <w:rsid w:val="007B5779"/>
    <w:rsid w:val="007C3AFA"/>
    <w:rsid w:val="007C49BD"/>
    <w:rsid w:val="007C626A"/>
    <w:rsid w:val="007D0146"/>
    <w:rsid w:val="007D05D9"/>
    <w:rsid w:val="007D3648"/>
    <w:rsid w:val="007D3841"/>
    <w:rsid w:val="007D639F"/>
    <w:rsid w:val="007D78FA"/>
    <w:rsid w:val="007E0AB1"/>
    <w:rsid w:val="007E3D71"/>
    <w:rsid w:val="007F12D6"/>
    <w:rsid w:val="007F4A32"/>
    <w:rsid w:val="007F5D49"/>
    <w:rsid w:val="00804AEC"/>
    <w:rsid w:val="00806DC8"/>
    <w:rsid w:val="00810B90"/>
    <w:rsid w:val="00810F82"/>
    <w:rsid w:val="00813C7E"/>
    <w:rsid w:val="0081511B"/>
    <w:rsid w:val="00821608"/>
    <w:rsid w:val="00832299"/>
    <w:rsid w:val="00834168"/>
    <w:rsid w:val="00837E18"/>
    <w:rsid w:val="00841A47"/>
    <w:rsid w:val="00844E6A"/>
    <w:rsid w:val="00845ECF"/>
    <w:rsid w:val="0084641A"/>
    <w:rsid w:val="00850815"/>
    <w:rsid w:val="00853258"/>
    <w:rsid w:val="008557B9"/>
    <w:rsid w:val="0086171F"/>
    <w:rsid w:val="00861A53"/>
    <w:rsid w:val="00862E13"/>
    <w:rsid w:val="00875705"/>
    <w:rsid w:val="00880150"/>
    <w:rsid w:val="008823C8"/>
    <w:rsid w:val="0088411E"/>
    <w:rsid w:val="008877B7"/>
    <w:rsid w:val="008A1F9C"/>
    <w:rsid w:val="008A23C6"/>
    <w:rsid w:val="008A62DD"/>
    <w:rsid w:val="008A6EDB"/>
    <w:rsid w:val="008B00D0"/>
    <w:rsid w:val="008B5585"/>
    <w:rsid w:val="008B6F14"/>
    <w:rsid w:val="008C0231"/>
    <w:rsid w:val="008C0A1B"/>
    <w:rsid w:val="008C0E97"/>
    <w:rsid w:val="008C1D79"/>
    <w:rsid w:val="008C266A"/>
    <w:rsid w:val="008C3353"/>
    <w:rsid w:val="008C3A76"/>
    <w:rsid w:val="008C42AB"/>
    <w:rsid w:val="008C6C7E"/>
    <w:rsid w:val="008D067B"/>
    <w:rsid w:val="008D3283"/>
    <w:rsid w:val="008D3956"/>
    <w:rsid w:val="008D5675"/>
    <w:rsid w:val="008D651D"/>
    <w:rsid w:val="008D780B"/>
    <w:rsid w:val="008E2D6F"/>
    <w:rsid w:val="008E3E82"/>
    <w:rsid w:val="008E48DB"/>
    <w:rsid w:val="008E6C8E"/>
    <w:rsid w:val="008F01A0"/>
    <w:rsid w:val="008F617E"/>
    <w:rsid w:val="008F7108"/>
    <w:rsid w:val="009035D8"/>
    <w:rsid w:val="00907561"/>
    <w:rsid w:val="00907B3F"/>
    <w:rsid w:val="00913A6B"/>
    <w:rsid w:val="009165F7"/>
    <w:rsid w:val="00924DDD"/>
    <w:rsid w:val="00931E10"/>
    <w:rsid w:val="00936A74"/>
    <w:rsid w:val="00937398"/>
    <w:rsid w:val="00940227"/>
    <w:rsid w:val="00940D9C"/>
    <w:rsid w:val="00942D3D"/>
    <w:rsid w:val="00951436"/>
    <w:rsid w:val="00951E04"/>
    <w:rsid w:val="0095545B"/>
    <w:rsid w:val="00961E47"/>
    <w:rsid w:val="009635C4"/>
    <w:rsid w:val="0096533C"/>
    <w:rsid w:val="00974C04"/>
    <w:rsid w:val="00977D5B"/>
    <w:rsid w:val="009862DA"/>
    <w:rsid w:val="00986C18"/>
    <w:rsid w:val="00991F65"/>
    <w:rsid w:val="009926B2"/>
    <w:rsid w:val="009A052E"/>
    <w:rsid w:val="009A0AE7"/>
    <w:rsid w:val="009A0CEC"/>
    <w:rsid w:val="009A107B"/>
    <w:rsid w:val="009A19DD"/>
    <w:rsid w:val="009A1C22"/>
    <w:rsid w:val="009A42CA"/>
    <w:rsid w:val="009A5F6F"/>
    <w:rsid w:val="009A646A"/>
    <w:rsid w:val="009B38C9"/>
    <w:rsid w:val="009B4478"/>
    <w:rsid w:val="009B64DF"/>
    <w:rsid w:val="009B7C02"/>
    <w:rsid w:val="009C23AA"/>
    <w:rsid w:val="009C2B7D"/>
    <w:rsid w:val="009C6052"/>
    <w:rsid w:val="009C629B"/>
    <w:rsid w:val="009D4254"/>
    <w:rsid w:val="009D4632"/>
    <w:rsid w:val="009E0D64"/>
    <w:rsid w:val="009E1738"/>
    <w:rsid w:val="009E1C2B"/>
    <w:rsid w:val="009E3223"/>
    <w:rsid w:val="009E554C"/>
    <w:rsid w:val="009F04A2"/>
    <w:rsid w:val="009F256D"/>
    <w:rsid w:val="00A12E66"/>
    <w:rsid w:val="00A25299"/>
    <w:rsid w:val="00A27FCE"/>
    <w:rsid w:val="00A30BE7"/>
    <w:rsid w:val="00A3166F"/>
    <w:rsid w:val="00A32A4A"/>
    <w:rsid w:val="00A33DAC"/>
    <w:rsid w:val="00A40E51"/>
    <w:rsid w:val="00A45700"/>
    <w:rsid w:val="00A50362"/>
    <w:rsid w:val="00A52144"/>
    <w:rsid w:val="00A5660B"/>
    <w:rsid w:val="00A57744"/>
    <w:rsid w:val="00A62318"/>
    <w:rsid w:val="00A6509A"/>
    <w:rsid w:val="00A75AEF"/>
    <w:rsid w:val="00A76966"/>
    <w:rsid w:val="00A777E1"/>
    <w:rsid w:val="00A7786C"/>
    <w:rsid w:val="00A8794C"/>
    <w:rsid w:val="00A87C60"/>
    <w:rsid w:val="00A87D5A"/>
    <w:rsid w:val="00A87FCC"/>
    <w:rsid w:val="00A97297"/>
    <w:rsid w:val="00A9736F"/>
    <w:rsid w:val="00AA10E9"/>
    <w:rsid w:val="00AA15C8"/>
    <w:rsid w:val="00AA168A"/>
    <w:rsid w:val="00AA2219"/>
    <w:rsid w:val="00AA3F30"/>
    <w:rsid w:val="00AA40C9"/>
    <w:rsid w:val="00AA4217"/>
    <w:rsid w:val="00AA639E"/>
    <w:rsid w:val="00AA730B"/>
    <w:rsid w:val="00AB4F99"/>
    <w:rsid w:val="00AC2570"/>
    <w:rsid w:val="00AC2C90"/>
    <w:rsid w:val="00AC2F29"/>
    <w:rsid w:val="00AC6221"/>
    <w:rsid w:val="00AC762E"/>
    <w:rsid w:val="00AD2281"/>
    <w:rsid w:val="00AD50A5"/>
    <w:rsid w:val="00AD5895"/>
    <w:rsid w:val="00AD5F4C"/>
    <w:rsid w:val="00AE5747"/>
    <w:rsid w:val="00B07766"/>
    <w:rsid w:val="00B10257"/>
    <w:rsid w:val="00B17864"/>
    <w:rsid w:val="00B17EBF"/>
    <w:rsid w:val="00B24A99"/>
    <w:rsid w:val="00B30189"/>
    <w:rsid w:val="00B32387"/>
    <w:rsid w:val="00B32EBF"/>
    <w:rsid w:val="00B36776"/>
    <w:rsid w:val="00B36812"/>
    <w:rsid w:val="00B40AD3"/>
    <w:rsid w:val="00B416A4"/>
    <w:rsid w:val="00B44ACF"/>
    <w:rsid w:val="00B44CA3"/>
    <w:rsid w:val="00B457BD"/>
    <w:rsid w:val="00B47DAE"/>
    <w:rsid w:val="00B51B37"/>
    <w:rsid w:val="00B54C4F"/>
    <w:rsid w:val="00B6193B"/>
    <w:rsid w:val="00B628A1"/>
    <w:rsid w:val="00B6494E"/>
    <w:rsid w:val="00B67948"/>
    <w:rsid w:val="00B7149F"/>
    <w:rsid w:val="00B7229F"/>
    <w:rsid w:val="00B724A8"/>
    <w:rsid w:val="00B72CBC"/>
    <w:rsid w:val="00B81094"/>
    <w:rsid w:val="00B84145"/>
    <w:rsid w:val="00B84562"/>
    <w:rsid w:val="00B84E51"/>
    <w:rsid w:val="00B84FD2"/>
    <w:rsid w:val="00B92510"/>
    <w:rsid w:val="00B94264"/>
    <w:rsid w:val="00B945E2"/>
    <w:rsid w:val="00BA2605"/>
    <w:rsid w:val="00BB3A6C"/>
    <w:rsid w:val="00BB3D28"/>
    <w:rsid w:val="00BC06A1"/>
    <w:rsid w:val="00BC2167"/>
    <w:rsid w:val="00BC321C"/>
    <w:rsid w:val="00BC32CD"/>
    <w:rsid w:val="00BC5B1A"/>
    <w:rsid w:val="00BD3C5F"/>
    <w:rsid w:val="00BE1F69"/>
    <w:rsid w:val="00BE4D4F"/>
    <w:rsid w:val="00BE7BCE"/>
    <w:rsid w:val="00BF1F43"/>
    <w:rsid w:val="00BF4D17"/>
    <w:rsid w:val="00BF5187"/>
    <w:rsid w:val="00BF5D03"/>
    <w:rsid w:val="00BF6139"/>
    <w:rsid w:val="00BF6A23"/>
    <w:rsid w:val="00BF79DB"/>
    <w:rsid w:val="00C0189E"/>
    <w:rsid w:val="00C06CD9"/>
    <w:rsid w:val="00C0704E"/>
    <w:rsid w:val="00C105C6"/>
    <w:rsid w:val="00C11953"/>
    <w:rsid w:val="00C234ED"/>
    <w:rsid w:val="00C27198"/>
    <w:rsid w:val="00C278C0"/>
    <w:rsid w:val="00C3025D"/>
    <w:rsid w:val="00C31129"/>
    <w:rsid w:val="00C3192E"/>
    <w:rsid w:val="00C349FA"/>
    <w:rsid w:val="00C37995"/>
    <w:rsid w:val="00C423BF"/>
    <w:rsid w:val="00C424BB"/>
    <w:rsid w:val="00C43C23"/>
    <w:rsid w:val="00C46D71"/>
    <w:rsid w:val="00C47A33"/>
    <w:rsid w:val="00C52CB1"/>
    <w:rsid w:val="00C54E23"/>
    <w:rsid w:val="00C56BD8"/>
    <w:rsid w:val="00C627AE"/>
    <w:rsid w:val="00C66CE7"/>
    <w:rsid w:val="00C67747"/>
    <w:rsid w:val="00C715BC"/>
    <w:rsid w:val="00C71F6F"/>
    <w:rsid w:val="00C740E9"/>
    <w:rsid w:val="00C75035"/>
    <w:rsid w:val="00C76432"/>
    <w:rsid w:val="00C83905"/>
    <w:rsid w:val="00C83919"/>
    <w:rsid w:val="00C924A2"/>
    <w:rsid w:val="00C939D9"/>
    <w:rsid w:val="00C940FB"/>
    <w:rsid w:val="00C945A2"/>
    <w:rsid w:val="00C94B02"/>
    <w:rsid w:val="00C94CEC"/>
    <w:rsid w:val="00C956C7"/>
    <w:rsid w:val="00CA03B2"/>
    <w:rsid w:val="00CA2B41"/>
    <w:rsid w:val="00CB09E6"/>
    <w:rsid w:val="00CC0FD4"/>
    <w:rsid w:val="00CC117C"/>
    <w:rsid w:val="00CC42BB"/>
    <w:rsid w:val="00CD1A49"/>
    <w:rsid w:val="00CD6015"/>
    <w:rsid w:val="00CD659C"/>
    <w:rsid w:val="00CD681A"/>
    <w:rsid w:val="00CD7888"/>
    <w:rsid w:val="00CD7CEC"/>
    <w:rsid w:val="00CD7EC8"/>
    <w:rsid w:val="00CE023D"/>
    <w:rsid w:val="00CE044C"/>
    <w:rsid w:val="00CE298E"/>
    <w:rsid w:val="00CE38EB"/>
    <w:rsid w:val="00CF053D"/>
    <w:rsid w:val="00CF138A"/>
    <w:rsid w:val="00CF1AEB"/>
    <w:rsid w:val="00CF1D9E"/>
    <w:rsid w:val="00CF1FE7"/>
    <w:rsid w:val="00CF2AA1"/>
    <w:rsid w:val="00CF36C9"/>
    <w:rsid w:val="00CF3AF3"/>
    <w:rsid w:val="00CF4076"/>
    <w:rsid w:val="00CF48B4"/>
    <w:rsid w:val="00CF6337"/>
    <w:rsid w:val="00D001D0"/>
    <w:rsid w:val="00D012A5"/>
    <w:rsid w:val="00D015A2"/>
    <w:rsid w:val="00D02155"/>
    <w:rsid w:val="00D03F3B"/>
    <w:rsid w:val="00D07D8F"/>
    <w:rsid w:val="00D1042D"/>
    <w:rsid w:val="00D14D95"/>
    <w:rsid w:val="00D15637"/>
    <w:rsid w:val="00D1721E"/>
    <w:rsid w:val="00D22B6B"/>
    <w:rsid w:val="00D22FBA"/>
    <w:rsid w:val="00D278D0"/>
    <w:rsid w:val="00D35A4B"/>
    <w:rsid w:val="00D42A0E"/>
    <w:rsid w:val="00D43D01"/>
    <w:rsid w:val="00D465A2"/>
    <w:rsid w:val="00D50491"/>
    <w:rsid w:val="00D53E2F"/>
    <w:rsid w:val="00D540D1"/>
    <w:rsid w:val="00D60BCD"/>
    <w:rsid w:val="00D618AB"/>
    <w:rsid w:val="00D65246"/>
    <w:rsid w:val="00D65F01"/>
    <w:rsid w:val="00D65FF5"/>
    <w:rsid w:val="00D66571"/>
    <w:rsid w:val="00D6749C"/>
    <w:rsid w:val="00D70821"/>
    <w:rsid w:val="00D72A33"/>
    <w:rsid w:val="00D862A3"/>
    <w:rsid w:val="00D90FB4"/>
    <w:rsid w:val="00D93202"/>
    <w:rsid w:val="00D9411F"/>
    <w:rsid w:val="00DA0B62"/>
    <w:rsid w:val="00DB1201"/>
    <w:rsid w:val="00DB3D3D"/>
    <w:rsid w:val="00DC16D3"/>
    <w:rsid w:val="00DC3EAA"/>
    <w:rsid w:val="00DD0233"/>
    <w:rsid w:val="00DD0B32"/>
    <w:rsid w:val="00DD33D1"/>
    <w:rsid w:val="00DD65D5"/>
    <w:rsid w:val="00DE0FD8"/>
    <w:rsid w:val="00DE31F2"/>
    <w:rsid w:val="00DE768B"/>
    <w:rsid w:val="00DE7E6D"/>
    <w:rsid w:val="00DF03DC"/>
    <w:rsid w:val="00DF16D7"/>
    <w:rsid w:val="00DF5E5F"/>
    <w:rsid w:val="00E02EE2"/>
    <w:rsid w:val="00E032F1"/>
    <w:rsid w:val="00E04723"/>
    <w:rsid w:val="00E05731"/>
    <w:rsid w:val="00E14E90"/>
    <w:rsid w:val="00E1745D"/>
    <w:rsid w:val="00E22190"/>
    <w:rsid w:val="00E22481"/>
    <w:rsid w:val="00E23FD2"/>
    <w:rsid w:val="00E24509"/>
    <w:rsid w:val="00E2585D"/>
    <w:rsid w:val="00E301F8"/>
    <w:rsid w:val="00E3160E"/>
    <w:rsid w:val="00E32667"/>
    <w:rsid w:val="00E32B42"/>
    <w:rsid w:val="00E37F53"/>
    <w:rsid w:val="00E46264"/>
    <w:rsid w:val="00E52831"/>
    <w:rsid w:val="00E56460"/>
    <w:rsid w:val="00E567D3"/>
    <w:rsid w:val="00E56DE3"/>
    <w:rsid w:val="00E633E4"/>
    <w:rsid w:val="00E63547"/>
    <w:rsid w:val="00E6362C"/>
    <w:rsid w:val="00E65CD9"/>
    <w:rsid w:val="00E671FF"/>
    <w:rsid w:val="00E67A72"/>
    <w:rsid w:val="00E7210A"/>
    <w:rsid w:val="00E74136"/>
    <w:rsid w:val="00E875FF"/>
    <w:rsid w:val="00E90CDA"/>
    <w:rsid w:val="00E91514"/>
    <w:rsid w:val="00E97A69"/>
    <w:rsid w:val="00EA2A04"/>
    <w:rsid w:val="00EA4C41"/>
    <w:rsid w:val="00EA6087"/>
    <w:rsid w:val="00EA6EE5"/>
    <w:rsid w:val="00EB39F6"/>
    <w:rsid w:val="00EB4CF9"/>
    <w:rsid w:val="00EB680A"/>
    <w:rsid w:val="00EC297A"/>
    <w:rsid w:val="00EC4585"/>
    <w:rsid w:val="00EC4AD2"/>
    <w:rsid w:val="00ED1D6D"/>
    <w:rsid w:val="00ED3E5D"/>
    <w:rsid w:val="00ED5BB2"/>
    <w:rsid w:val="00EF094B"/>
    <w:rsid w:val="00EF0DFD"/>
    <w:rsid w:val="00EF2753"/>
    <w:rsid w:val="00EF5519"/>
    <w:rsid w:val="00EF7194"/>
    <w:rsid w:val="00F134F6"/>
    <w:rsid w:val="00F20D5F"/>
    <w:rsid w:val="00F218DC"/>
    <w:rsid w:val="00F21EFD"/>
    <w:rsid w:val="00F359DD"/>
    <w:rsid w:val="00F36494"/>
    <w:rsid w:val="00F3664A"/>
    <w:rsid w:val="00F41049"/>
    <w:rsid w:val="00F42173"/>
    <w:rsid w:val="00F428BC"/>
    <w:rsid w:val="00F46F0C"/>
    <w:rsid w:val="00F533C7"/>
    <w:rsid w:val="00F56E4A"/>
    <w:rsid w:val="00F63943"/>
    <w:rsid w:val="00F6434F"/>
    <w:rsid w:val="00F64D4B"/>
    <w:rsid w:val="00F65EBF"/>
    <w:rsid w:val="00F6616E"/>
    <w:rsid w:val="00F67847"/>
    <w:rsid w:val="00F67FEC"/>
    <w:rsid w:val="00F73C63"/>
    <w:rsid w:val="00F76955"/>
    <w:rsid w:val="00F76C12"/>
    <w:rsid w:val="00F77C03"/>
    <w:rsid w:val="00F819A1"/>
    <w:rsid w:val="00F835C8"/>
    <w:rsid w:val="00F83F0C"/>
    <w:rsid w:val="00F84BB3"/>
    <w:rsid w:val="00F8514A"/>
    <w:rsid w:val="00F85B10"/>
    <w:rsid w:val="00F877E9"/>
    <w:rsid w:val="00F87B87"/>
    <w:rsid w:val="00FA1056"/>
    <w:rsid w:val="00FA4EEE"/>
    <w:rsid w:val="00FB1B7C"/>
    <w:rsid w:val="00FB5C5D"/>
    <w:rsid w:val="00FB5E20"/>
    <w:rsid w:val="00FB744E"/>
    <w:rsid w:val="00FC4B30"/>
    <w:rsid w:val="00FC6E7C"/>
    <w:rsid w:val="00FC78E3"/>
    <w:rsid w:val="00FD1EF2"/>
    <w:rsid w:val="00FD7C67"/>
    <w:rsid w:val="00FE0627"/>
    <w:rsid w:val="00FE2C44"/>
    <w:rsid w:val="00FE41DF"/>
    <w:rsid w:val="00FE447A"/>
    <w:rsid w:val="00FE582D"/>
    <w:rsid w:val="00FF258B"/>
    <w:rsid w:val="00FF2F78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AF8A9-9776-455D-AFE0-7CBE2AFC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AD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169C2"/>
    <w:pPr>
      <w:keepNext/>
      <w:tabs>
        <w:tab w:val="left" w:pos="3600"/>
        <w:tab w:val="left" w:pos="4140"/>
      </w:tabs>
      <w:outlineLvl w:val="1"/>
    </w:pPr>
    <w:rPr>
      <w:rFonts w:ascii="Arial" w:hAnsi="Arial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F3AF3"/>
    <w:rPr>
      <w:color w:val="0000FF"/>
      <w:u w:val="single"/>
    </w:rPr>
  </w:style>
  <w:style w:type="character" w:customStyle="1" w:styleId="Heading2Char">
    <w:name w:val="Heading 2 Char"/>
    <w:link w:val="Heading2"/>
    <w:rsid w:val="000169C2"/>
    <w:rPr>
      <w:rFonts w:ascii="Arial" w:hAnsi="Arial"/>
      <w:b/>
      <w:sz w:val="27"/>
    </w:rPr>
  </w:style>
  <w:style w:type="paragraph" w:styleId="BodyText">
    <w:name w:val="Body Text"/>
    <w:basedOn w:val="Normal"/>
    <w:link w:val="BodyTextChar"/>
    <w:rsid w:val="000169C2"/>
    <w:pPr>
      <w:ind w:right="-151"/>
      <w:jc w:val="both"/>
    </w:pPr>
    <w:rPr>
      <w:rFonts w:ascii="Arial" w:hAnsi="Arial"/>
      <w:snapToGrid w:val="0"/>
      <w:sz w:val="23"/>
      <w:szCs w:val="20"/>
    </w:rPr>
  </w:style>
  <w:style w:type="character" w:customStyle="1" w:styleId="BodyTextChar">
    <w:name w:val="Body Text Char"/>
    <w:link w:val="BodyText"/>
    <w:rsid w:val="000169C2"/>
    <w:rPr>
      <w:rFonts w:ascii="Arial" w:hAnsi="Arial"/>
      <w:snapToGrid w:val="0"/>
      <w:sz w:val="23"/>
    </w:rPr>
  </w:style>
  <w:style w:type="paragraph" w:styleId="Header">
    <w:name w:val="header"/>
    <w:basedOn w:val="Normal"/>
    <w:link w:val="HeaderChar"/>
    <w:uiPriority w:val="99"/>
    <w:unhideWhenUsed/>
    <w:rsid w:val="005D67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D67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7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D671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C3A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5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015A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13458B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Calibri" w:hAnsi="Calibr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fault">
    <w:name w:val="Default"/>
    <w:rsid w:val="008A6E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178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EC7AD-A216-43E3-9CBE-85B840A59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Techmahindra Ltd</Company>
  <LinksUpToDate>false</LinksUpToDate>
  <CharactersWithSpaces>4189</CharactersWithSpaces>
  <SharedDoc>false</SharedDoc>
  <HLinks>
    <vt:vector size="18" baseType="variant">
      <vt:variant>
        <vt:i4>4390931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https://www.linkedin.com/in/mohd-rizwan-215b163a</vt:lpwstr>
      </vt:variant>
      <vt:variant>
        <vt:lpwstr/>
      </vt:variant>
      <vt:variant>
        <vt:i4>2097241</vt:i4>
      </vt:variant>
      <vt:variant>
        <vt:i4>3</vt:i4>
      </vt:variant>
      <vt:variant>
        <vt:i4>0</vt:i4>
      </vt:variant>
      <vt:variant>
        <vt:i4>5</vt:i4>
      </vt:variant>
      <vt:variant>
        <vt:lpwstr>mailto:mohdrizwan.md@gmail.com</vt:lpwstr>
      </vt:variant>
      <vt:variant>
        <vt:lpwstr/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mailto:rizwan.mohd11@gmail.com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Administrator</dc:creator>
  <cp:keywords/>
  <dc:description/>
  <cp:lastModifiedBy>GroupM</cp:lastModifiedBy>
  <cp:revision>38</cp:revision>
  <cp:lastPrinted>2016-04-30T05:59:00Z</cp:lastPrinted>
  <dcterms:created xsi:type="dcterms:W3CDTF">2019-12-08T09:41:00Z</dcterms:created>
  <dcterms:modified xsi:type="dcterms:W3CDTF">2020-01-21T17:08:00Z</dcterms:modified>
</cp:coreProperties>
</file>